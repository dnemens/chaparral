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422D4" w14:textId="77777777" w:rsidR="00F07487" w:rsidRPr="00E17CCA" w:rsidRDefault="00F07487" w:rsidP="00FA51A4">
      <w:pPr>
        <w:spacing w:line="360" w:lineRule="auto"/>
        <w:rPr>
          <w:szCs w:val="24"/>
        </w:rPr>
      </w:pPr>
      <w:r w:rsidRPr="00E17CCA">
        <w:rPr>
          <w:szCs w:val="24"/>
        </w:rPr>
        <w:t xml:space="preserve">SEVERITY OF SHORT-INTERVAL REBURN MEDIATES COMPOSITIONAL SHIFTS IN FIRE-ADAPTED MONTANE SHRUBLANDS </w:t>
      </w:r>
    </w:p>
    <w:p w14:paraId="0C58E65A" w14:textId="52D5899F" w:rsidR="00F07487" w:rsidRPr="00417A4F" w:rsidRDefault="00F07487" w:rsidP="00FA51A4">
      <w:pPr>
        <w:spacing w:line="360" w:lineRule="auto"/>
        <w:rPr>
          <w:rFonts w:cs="Times New Roman"/>
          <w:szCs w:val="24"/>
          <w:vertAlign w:val="superscript"/>
        </w:rPr>
      </w:pPr>
      <w:r w:rsidRPr="00E17CCA">
        <w:rPr>
          <w:rFonts w:cs="Times New Roman"/>
          <w:szCs w:val="24"/>
        </w:rPr>
        <w:t xml:space="preserve">Deborah </w:t>
      </w:r>
      <w:r w:rsidR="00CF7359">
        <w:rPr>
          <w:rFonts w:cs="Times New Roman"/>
          <w:szCs w:val="24"/>
        </w:rPr>
        <w:t xml:space="preserve">G. </w:t>
      </w:r>
      <w:r w:rsidRPr="00E17CCA">
        <w:rPr>
          <w:rFonts w:cs="Times New Roman"/>
          <w:szCs w:val="24"/>
        </w:rPr>
        <w:t>Nemens</w:t>
      </w:r>
      <w:r w:rsidRPr="00E17CCA">
        <w:rPr>
          <w:rFonts w:cs="Times New Roman"/>
          <w:szCs w:val="24"/>
          <w:vertAlign w:val="superscript"/>
        </w:rPr>
        <w:t>1,2</w:t>
      </w:r>
      <w:r w:rsidRPr="00E17CCA">
        <w:rPr>
          <w:rFonts w:cs="Times New Roman"/>
          <w:szCs w:val="24"/>
        </w:rPr>
        <w:t>, J. Morgan Varner</w:t>
      </w:r>
      <w:r w:rsidRPr="00E17CCA">
        <w:rPr>
          <w:rFonts w:cs="Times New Roman"/>
          <w:szCs w:val="24"/>
          <w:vertAlign w:val="superscript"/>
        </w:rPr>
        <w:t>2</w:t>
      </w:r>
      <w:r>
        <w:rPr>
          <w:rFonts w:cs="Times New Roman"/>
          <w:szCs w:val="24"/>
        </w:rPr>
        <w:t xml:space="preserve"> and Kathryn R. Kidd</w:t>
      </w:r>
      <w:r>
        <w:rPr>
          <w:rFonts w:cs="Times New Roman"/>
          <w:szCs w:val="24"/>
          <w:vertAlign w:val="superscript"/>
        </w:rPr>
        <w:t>3</w:t>
      </w:r>
    </w:p>
    <w:p w14:paraId="4989BB2C"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1</w:t>
      </w:r>
      <w:r w:rsidRPr="00F07487">
        <w:rPr>
          <w:rFonts w:cs="Times New Roman"/>
          <w:sz w:val="20"/>
          <w:szCs w:val="20"/>
        </w:rPr>
        <w:t>Department of Environmental and Forest Sciences, University of Washington, Seattle, WA 98195 USA.</w:t>
      </w:r>
    </w:p>
    <w:p w14:paraId="43DE74D4" w14:textId="77777777" w:rsidR="00F07487" w:rsidRPr="00F07487" w:rsidRDefault="00F07487" w:rsidP="00FA51A4">
      <w:pPr>
        <w:spacing w:line="360" w:lineRule="auto"/>
        <w:rPr>
          <w:rFonts w:cs="Times New Roman"/>
          <w:sz w:val="20"/>
          <w:szCs w:val="20"/>
        </w:rPr>
      </w:pPr>
      <w:r w:rsidRPr="00F07487">
        <w:rPr>
          <w:rFonts w:cs="Times New Roman"/>
          <w:sz w:val="20"/>
          <w:szCs w:val="20"/>
          <w:vertAlign w:val="superscript"/>
        </w:rPr>
        <w:t>2</w:t>
      </w:r>
      <w:r w:rsidRPr="00F07487">
        <w:rPr>
          <w:rFonts w:cs="Times New Roman"/>
          <w:sz w:val="20"/>
          <w:szCs w:val="20"/>
        </w:rPr>
        <w:t xml:space="preserve">USDA Forest Service Pacific Wildland Fire Sciences Laboratory, Seattle, WA 98103 USA. </w:t>
      </w:r>
    </w:p>
    <w:p w14:paraId="4834CDCB" w14:textId="77777777" w:rsidR="00F07487" w:rsidRPr="00F07487" w:rsidRDefault="00F07487" w:rsidP="00FA51A4">
      <w:pPr>
        <w:spacing w:after="0" w:line="360" w:lineRule="auto"/>
        <w:rPr>
          <w:sz w:val="20"/>
          <w:szCs w:val="20"/>
        </w:rPr>
      </w:pPr>
      <w:r w:rsidRPr="00F07487">
        <w:rPr>
          <w:sz w:val="20"/>
          <w:szCs w:val="20"/>
          <w:vertAlign w:val="superscript"/>
        </w:rPr>
        <w:t>3</w:t>
      </w:r>
      <w:r w:rsidRPr="00F07487">
        <w:rPr>
          <w:sz w:val="20"/>
          <w:szCs w:val="20"/>
        </w:rPr>
        <w:t xml:space="preserve"> Arthur Temple College of Forestry &amp; Agriculture, Stephen F. Austin State University, Nacogdoches, TX 75962, USA.</w:t>
      </w:r>
    </w:p>
    <w:p w14:paraId="2CC7CA5A" w14:textId="77777777" w:rsidR="00F07487" w:rsidRDefault="00F07487" w:rsidP="00FA51A4">
      <w:pPr>
        <w:spacing w:line="360" w:lineRule="auto"/>
      </w:pPr>
    </w:p>
    <w:p w14:paraId="07AA9DDD" w14:textId="77777777" w:rsidR="00CC2683" w:rsidRDefault="00CC2683" w:rsidP="00CC2683">
      <w:pPr>
        <w:spacing w:line="480" w:lineRule="auto"/>
        <w:rPr>
          <w:rStyle w:val="Strong"/>
        </w:rPr>
      </w:pPr>
      <w:r w:rsidRPr="00CC2683">
        <w:rPr>
          <w:rStyle w:val="Strong"/>
        </w:rPr>
        <w:t>Abstract</w:t>
      </w:r>
    </w:p>
    <w:p w14:paraId="0072A174" w14:textId="77777777" w:rsidR="001F73D2" w:rsidRDefault="00CC2683" w:rsidP="00CC2683">
      <w:pPr>
        <w:spacing w:line="480" w:lineRule="auto"/>
        <w:rPr>
          <w:szCs w:val="24"/>
        </w:rPr>
      </w:pPr>
      <w:r>
        <w:rPr>
          <w:rStyle w:val="Strong"/>
        </w:rPr>
        <w:tab/>
      </w:r>
      <w:r w:rsidRPr="00E17CCA">
        <w:rPr>
          <w:szCs w:val="24"/>
        </w:rPr>
        <w:t xml:space="preserve">Montane chaparral is a shrub community dependent on fire for its persistence in areas where it intergrades with the dry mixed-conifer forests of northern California.  In these fire-prone regions, irregular patterns of </w:t>
      </w:r>
      <w:r>
        <w:rPr>
          <w:szCs w:val="24"/>
        </w:rPr>
        <w:t>mixed-severity fire</w:t>
      </w:r>
      <w:r w:rsidRPr="00E17CCA">
        <w:rPr>
          <w:szCs w:val="24"/>
        </w:rPr>
        <w:t xml:space="preserve"> on the landscape historically created forest gaps and clearings where </w:t>
      </w:r>
      <w:proofErr w:type="spellStart"/>
      <w:r w:rsidRPr="00E17CCA">
        <w:rPr>
          <w:szCs w:val="24"/>
        </w:rPr>
        <w:t>shrublands</w:t>
      </w:r>
      <w:proofErr w:type="spellEnd"/>
      <w:r w:rsidRPr="00E17CCA">
        <w:rPr>
          <w:szCs w:val="24"/>
        </w:rPr>
        <w:t xml:space="preserve"> could persist.  Decades of fire exclusion facilitated the invasion of conifer forest</w:t>
      </w:r>
      <w:r>
        <w:rPr>
          <w:szCs w:val="24"/>
        </w:rPr>
        <w:t>s</w:t>
      </w:r>
      <w:r w:rsidRPr="00E17CCA">
        <w:rPr>
          <w:szCs w:val="24"/>
        </w:rPr>
        <w:t xml:space="preserve"> into these gaps, reducing the ex</w:t>
      </w:r>
      <w:r>
        <w:rPr>
          <w:szCs w:val="24"/>
        </w:rPr>
        <w:t>tent of shrub-dominated ecosystems</w:t>
      </w:r>
      <w:r w:rsidRPr="00E17CCA">
        <w:rPr>
          <w:szCs w:val="24"/>
        </w:rPr>
        <w:t xml:space="preserve">.  Evidence exists that large, stand-replacing wildfires of recent years may be reversing this trend in some areas.  </w:t>
      </w:r>
      <w:r>
        <w:rPr>
          <w:szCs w:val="24"/>
        </w:rPr>
        <w:t>Previous</w:t>
      </w:r>
      <w:r w:rsidRPr="00E17CCA">
        <w:rPr>
          <w:szCs w:val="24"/>
        </w:rPr>
        <w:t xml:space="preserve"> studies have documented vegetative type-conversion to chaparral occurring where high-severity fire has eliminated forest</w:t>
      </w:r>
      <w:r>
        <w:rPr>
          <w:szCs w:val="24"/>
        </w:rPr>
        <w:t xml:space="preserve"> cover.  These</w:t>
      </w:r>
      <w:r w:rsidRPr="00E17CCA">
        <w:rPr>
          <w:szCs w:val="24"/>
        </w:rPr>
        <w:t xml:space="preserve"> state shift</w:t>
      </w:r>
      <w:r>
        <w:rPr>
          <w:szCs w:val="24"/>
        </w:rPr>
        <w:t>s are</w:t>
      </w:r>
      <w:r w:rsidRPr="00E17CCA">
        <w:rPr>
          <w:szCs w:val="24"/>
        </w:rPr>
        <w:t xml:space="preserve"> especially persistent in short-interval reburn areas, where </w:t>
      </w:r>
      <w:r>
        <w:rPr>
          <w:szCs w:val="24"/>
        </w:rPr>
        <w:t>conifer</w:t>
      </w:r>
      <w:r w:rsidRPr="00E17CCA">
        <w:rPr>
          <w:szCs w:val="24"/>
        </w:rPr>
        <w:t xml:space="preserve"> regeneration is often limited, and fire-adaptive strategies of chaparral species allow for post-fire shrub </w:t>
      </w:r>
      <w:r>
        <w:rPr>
          <w:szCs w:val="24"/>
        </w:rPr>
        <w:t>dominance</w:t>
      </w:r>
      <w:r w:rsidRPr="00E17CCA">
        <w:rPr>
          <w:szCs w:val="24"/>
        </w:rPr>
        <w:t xml:space="preserve">.  </w:t>
      </w:r>
      <w:r>
        <w:rPr>
          <w:szCs w:val="24"/>
        </w:rPr>
        <w:t xml:space="preserve">As an ecosystem, chaparral is well known to be tolerant of high-severity fire, though species typical to this ecosystem possess divergent post-fire regenerative strategies, and each species’ response to wildfire severity and frequency can differ according to these adaptations.  These regeneration mechanisms are often broadly grouped into species that rely on soil seed banks for post-fire germination, and species that store carbohydrates in underground structures to </w:t>
      </w:r>
      <w:r>
        <w:rPr>
          <w:szCs w:val="24"/>
        </w:rPr>
        <w:lastRenderedPageBreak/>
        <w:t xml:space="preserve">facilitate post-fire sprouting.  </w:t>
      </w:r>
      <w:r w:rsidRPr="00E17CCA">
        <w:rPr>
          <w:szCs w:val="24"/>
        </w:rPr>
        <w:t xml:space="preserve">While </w:t>
      </w:r>
      <w:r>
        <w:rPr>
          <w:szCs w:val="24"/>
        </w:rPr>
        <w:t xml:space="preserve">burn severity- and interval-dependent vegetative shits are </w:t>
      </w:r>
      <w:r w:rsidRPr="00E17CCA">
        <w:rPr>
          <w:szCs w:val="24"/>
        </w:rPr>
        <w:t xml:space="preserve">well </w:t>
      </w:r>
      <w:r>
        <w:rPr>
          <w:szCs w:val="24"/>
        </w:rPr>
        <w:t>studied</w:t>
      </w:r>
      <w:r w:rsidRPr="00E17CCA">
        <w:rPr>
          <w:szCs w:val="24"/>
        </w:rPr>
        <w:t xml:space="preserve">, little attention </w:t>
      </w:r>
      <w:r>
        <w:rPr>
          <w:szCs w:val="24"/>
        </w:rPr>
        <w:t xml:space="preserve">has been given to the influence of differential severity and frequency on the species assemblages of these subsequent plant communities, given the divergent adaptive strategies that occur.  In order to assess the influence of adaptive strategy and burn severity on shrub community dynamics, we </w:t>
      </w:r>
      <w:r w:rsidRPr="00E17CCA">
        <w:rPr>
          <w:szCs w:val="24"/>
        </w:rPr>
        <w:t xml:space="preserve">examined shrub abundance and species composition across a spectrum of burn severity combinations in a 9,000 ha reburn area with a 12-year interval between wildfires in the Lassen National Forest, CA.  </w:t>
      </w:r>
      <w:r>
        <w:rPr>
          <w:szCs w:val="24"/>
        </w:rPr>
        <w:t xml:space="preserve">Our results indicate that chaparral species with the capacity to </w:t>
      </w:r>
      <w:proofErr w:type="spellStart"/>
      <w:r>
        <w:rPr>
          <w:szCs w:val="24"/>
        </w:rPr>
        <w:t>resprout</w:t>
      </w:r>
      <w:proofErr w:type="spellEnd"/>
      <w:r>
        <w:rPr>
          <w:szCs w:val="24"/>
        </w:rPr>
        <w:t xml:space="preserve"> after stand-replacing wildfire are advantaged over those that depend on fire-cued germination from latent seedbanks following repeated high-severity fires.  </w:t>
      </w:r>
    </w:p>
    <w:p w14:paraId="3776DF7B" w14:textId="5121C614" w:rsidR="00CC2683" w:rsidRDefault="00CC2683" w:rsidP="00CC2683">
      <w:pPr>
        <w:spacing w:line="480" w:lineRule="auto"/>
        <w:rPr>
          <w:rStyle w:val="Strong"/>
        </w:rPr>
      </w:pPr>
      <w:r>
        <w:rPr>
          <w:rStyle w:val="Strong"/>
        </w:rPr>
        <w:br w:type="page"/>
      </w:r>
    </w:p>
    <w:p w14:paraId="6668545D" w14:textId="77777777" w:rsidR="00F07487" w:rsidRPr="00672288" w:rsidRDefault="00F07487" w:rsidP="00672288">
      <w:pPr>
        <w:pStyle w:val="Heading1"/>
        <w:rPr>
          <w:rStyle w:val="Strong"/>
          <w:b/>
          <w:bCs w:val="0"/>
        </w:rPr>
      </w:pPr>
      <w:r w:rsidRPr="00672288">
        <w:rPr>
          <w:rStyle w:val="Strong"/>
          <w:b/>
          <w:bCs w:val="0"/>
        </w:rPr>
        <w:lastRenderedPageBreak/>
        <w:t>Introduction</w:t>
      </w:r>
    </w:p>
    <w:p w14:paraId="4B795617" w14:textId="6BB198FA" w:rsidR="00DC1334" w:rsidRDefault="00836184" w:rsidP="00CC2683">
      <w:pPr>
        <w:spacing w:line="480" w:lineRule="auto"/>
      </w:pPr>
      <w:r>
        <w:tab/>
      </w:r>
      <w:r w:rsidR="007E1199">
        <w:t xml:space="preserve">Fire regimes in the </w:t>
      </w:r>
      <w:r w:rsidR="00190CDA">
        <w:t>north</w:t>
      </w:r>
      <w:r w:rsidR="007E1199">
        <w:t xml:space="preserve">western United States </w:t>
      </w:r>
      <w:r w:rsidR="00E73FC2">
        <w:t>have been</w:t>
      </w:r>
      <w:r w:rsidR="007E1199">
        <w:t xml:space="preserve"> dramatically impacted by c</w:t>
      </w:r>
      <w:r>
        <w:t xml:space="preserve">hanging climatic patterns and </w:t>
      </w:r>
      <w:r w:rsidR="007E1199">
        <w:t xml:space="preserve">the consequences </w:t>
      </w:r>
      <w:r>
        <w:t xml:space="preserve">of </w:t>
      </w:r>
      <w:r w:rsidR="00525238">
        <w:t xml:space="preserve">past </w:t>
      </w:r>
      <w:r>
        <w:t>fire exclusion</w:t>
      </w:r>
      <w:r w:rsidR="00190CDA">
        <w:t xml:space="preserve"> </w:t>
      </w:r>
      <w:r w:rsidR="00190CDA">
        <w:fldChar w:fldCharType="begin"/>
      </w:r>
      <w:r w:rsidR="00672288">
        <w:instrText xml:space="preserve"> ADDIN EN.CITE &lt;EndNote&gt;&lt;Cite&gt;&lt;Author&gt;Agee&lt;/Author&gt;&lt;Year&gt;1993&lt;/Year&gt;&lt;IDText&gt;Fire ecology of Pacific Northwest forests&lt;/IDText&gt;&lt;DisplayText&gt;(Agee 1993, Schoennagel et al. 2017)&lt;/DisplayText&gt;&lt;record&gt;&lt;titles&gt;&lt;title&gt;Fire ecology of Pacific Northwest forests&lt;/title&gt;&lt;/titles&gt;&lt;contributors&gt;&lt;authors&gt;&lt;author&gt;Agee, James K.&lt;/author&gt;&lt;/authors&gt;&lt;/contributors&gt;&lt;added-date format="utc"&gt;1514942254&lt;/added-date&gt;&lt;pub-location&gt;Washington, D.C.&lt;/pub-location&gt;&lt;ref-type name="Book"&gt;6&lt;/ref-type&gt;&lt;auth-address&gt;{Washington, D.C.}&lt;/auth-address&gt;&lt;dates&gt;&lt;year&gt;1993&lt;/year&gt;&lt;/dates&gt;&lt;rec-number&gt;225&lt;/rec-number&gt;&lt;publisher&gt;Island Press&lt;/publisher&gt;&lt;last-updated-date format="utc"&gt;1516399644&lt;/last-updated-date&gt;&lt;/record&gt;&lt;/Cite&gt;&lt;Cite&gt;&lt;Author&gt;Schoennagel&lt;/Author&gt;&lt;Year&gt;2017&lt;/Year&gt;&lt;IDText&gt;Adapt to more wildfire in western North American forests as climate changes&lt;/IDText&gt;&lt;record&gt;&lt;urls&gt;&lt;related-urls&gt;&lt;url&gt;http://www.pnas.org/content/pnas/114/18/4582.full.pdf&lt;/url&gt;&lt;/related-urls&gt;&lt;/urls&gt;&lt;titles&gt;&lt;title&gt;Adapt to more wildfire in western North American forests as climate changes&lt;/title&gt;&lt;secondary-title&gt;Proceedings of the National Academy of Sciences&lt;/secondary-title&gt;&lt;/titles&gt;&lt;pages&gt;4582-4590&lt;/pages&gt;&lt;number&gt;18&lt;/number&gt;&lt;contributors&gt;&lt;authors&gt;&lt;author&gt;Schoennagel, Tania&lt;/author&gt;&lt;author&gt;Balch, Jennifer K.&lt;/author&gt;&lt;author&gt;Brenkert-Smith, Hannah&lt;/author&gt;&lt;author&gt;Dennison, Philip E.&lt;/author&gt;&lt;author&gt;Harvey, Brian J.&lt;/author&gt;&lt;author&gt;Krawchuk, Meg A.&lt;/author&gt;&lt;author&gt;Mietkiewicz, Nathan&lt;/author&gt;&lt;author&gt;Morgan, Penelope&lt;/author&gt;&lt;author&gt;Moritz, Max A.&lt;/author&gt;&lt;author&gt;Rasker, Ray&lt;/author&gt;&lt;author&gt;Turner, Monica G.&lt;/author&gt;&lt;author&gt;Whitlock, Cathy&lt;/author&gt;&lt;/authors&gt;&lt;/contributors&gt;&lt;added-date format="utc"&gt;1519932686&lt;/added-date&gt;&lt;ref-type name="Journal Article"&gt;17&lt;/ref-type&gt;&lt;dates&gt;&lt;year&gt;2017&lt;/year&gt;&lt;/dates&gt;&lt;rec-number&gt;318&lt;/rec-number&gt;&lt;last-updated-date format="utc"&gt;1519932686&lt;/last-updated-date&gt;&lt;electronic-resource-num&gt;10.1073/pnas.1617464114&lt;/electronic-resource-num&gt;&lt;volume&gt;114&lt;/volume&gt;&lt;/record&gt;&lt;/Cite&gt;&lt;/EndNote&gt;</w:instrText>
      </w:r>
      <w:r w:rsidR="00190CDA">
        <w:fldChar w:fldCharType="separate"/>
      </w:r>
      <w:r w:rsidR="00672288">
        <w:rPr>
          <w:noProof/>
        </w:rPr>
        <w:t>(Agee 1993, Schoennagel et al. 2017)</w:t>
      </w:r>
      <w:r w:rsidR="00190CDA">
        <w:fldChar w:fldCharType="end"/>
      </w:r>
      <w:r>
        <w:t xml:space="preserve">.  </w:t>
      </w:r>
      <w:r w:rsidR="00525238">
        <w:t xml:space="preserve">Recent </w:t>
      </w:r>
      <w:r w:rsidR="00004402">
        <w:t>studies have</w:t>
      </w:r>
      <w:r w:rsidR="00525238">
        <w:t xml:space="preserve"> documented increases in </w:t>
      </w:r>
      <w:r w:rsidR="001A6FF3">
        <w:t xml:space="preserve">the </w:t>
      </w:r>
      <w:r w:rsidR="0029358A">
        <w:t xml:space="preserve">frequency, </w:t>
      </w:r>
      <w:r w:rsidR="001A6FF3">
        <w:t>severity and</w:t>
      </w:r>
      <w:r w:rsidR="00B5380B">
        <w:t xml:space="preserve"> </w:t>
      </w:r>
      <w:r w:rsidR="00525238">
        <w:t xml:space="preserve">extent of wildfires </w:t>
      </w:r>
      <w:r w:rsidR="001A6FF3">
        <w:t>as well a</w:t>
      </w:r>
      <w:r w:rsidR="00A54A22">
        <w:t>s</w:t>
      </w:r>
      <w:r w:rsidR="001A6FF3">
        <w:t xml:space="preserve"> changes in the spatial pattern</w:t>
      </w:r>
      <w:r w:rsidR="009867AE">
        <w:t>s</w:t>
      </w:r>
      <w:r w:rsidR="001A6FF3">
        <w:t xml:space="preserve"> of burn</w:t>
      </w:r>
      <w:r w:rsidR="00A54A22">
        <w:t xml:space="preserve"> area</w:t>
      </w:r>
      <w:r w:rsidR="001A6FF3">
        <w:t xml:space="preserve"> </w:t>
      </w:r>
      <w:r w:rsidR="001A6FF3">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 </w:instrText>
      </w:r>
      <w:r w:rsidR="00672288">
        <w:fldChar w:fldCharType="begin">
          <w:fldData xml:space="preserve">PEVuZE5vdGU+PENpdGU+PEF1dGhvcj5TdGV2ZW5zPC9BdXRob3I+PFllYXI+MjAxNzwvWWVhcj48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</w:fldData>
        </w:fldChar>
      </w:r>
      <w:r w:rsidR="00672288">
        <w:instrText xml:space="preserve"> ADDIN EN.CITE.DATA </w:instrText>
      </w:r>
      <w:r w:rsidR="00672288">
        <w:fldChar w:fldCharType="end"/>
      </w:r>
      <w:r w:rsidR="001A6FF3">
        <w:fldChar w:fldCharType="separate"/>
      </w:r>
      <w:r w:rsidR="00672288">
        <w:rPr>
          <w:noProof/>
        </w:rPr>
        <w:t>(Westerling et al. 2006, Miller et al. 2009, Stevens et al. 2017)</w:t>
      </w:r>
      <w:r w:rsidR="001A6FF3">
        <w:fldChar w:fldCharType="end"/>
      </w:r>
      <w:r w:rsidR="00525238">
        <w:t xml:space="preserve">.  </w:t>
      </w:r>
      <w:r w:rsidR="00EB521D">
        <w:t xml:space="preserve">In </w:t>
      </w:r>
      <w:r w:rsidR="00361A1A">
        <w:t>regions</w:t>
      </w:r>
      <w:r w:rsidR="00EB521D">
        <w:t xml:space="preserve"> </w:t>
      </w:r>
      <w:r w:rsidR="007E1199">
        <w:t xml:space="preserve">where </w:t>
      </w:r>
      <w:r w:rsidR="002B1E70">
        <w:t>past</w:t>
      </w:r>
      <w:r w:rsidR="00E34909">
        <w:t xml:space="preserve"> natural and anthropogenic fires</w:t>
      </w:r>
      <w:r w:rsidR="007E1199">
        <w:t xml:space="preserve"> were of mixed </w:t>
      </w:r>
      <w:r w:rsidR="00E34909">
        <w:t xml:space="preserve">or low </w:t>
      </w:r>
      <w:r w:rsidR="007E1199">
        <w:t>severity</w:t>
      </w:r>
      <w:r w:rsidR="00B5380B">
        <w:t xml:space="preserve">, </w:t>
      </w:r>
      <w:r w:rsidR="00F07487">
        <w:t xml:space="preserve">the </w:t>
      </w:r>
      <w:r w:rsidR="001A6FF3">
        <w:t xml:space="preserve">increased incidence of large, stand replacing </w:t>
      </w:r>
      <w:r w:rsidR="00190CDA">
        <w:t>wild</w:t>
      </w:r>
      <w:r w:rsidR="001A6FF3">
        <w:t>fires is well outside of the historic range of variability</w:t>
      </w:r>
      <w:r w:rsidR="00EB521D">
        <w:t xml:space="preserve"> </w:t>
      </w:r>
      <w:r w:rsidR="00EB521D">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 </w:instrText>
      </w:r>
      <w:r w:rsidR="00672288">
        <w:fldChar w:fldCharType="begin">
          <w:fldData xml:space="preserve">PEVuZE5vdGU+PENpdGU+PEF1dGhvcj5UYXlsb3I8L0F1dGhvcj48WWVhcj4yMDAwPC9ZZWFyPjxJ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</w:fldData>
        </w:fldChar>
      </w:r>
      <w:r w:rsidR="00672288">
        <w:instrText xml:space="preserve"> ADDIN EN.CITE.DATA </w:instrText>
      </w:r>
      <w:r w:rsidR="00672288">
        <w:fldChar w:fldCharType="end"/>
      </w:r>
      <w:r w:rsidR="00EB521D">
        <w:fldChar w:fldCharType="separate"/>
      </w:r>
      <w:r w:rsidR="00672288">
        <w:rPr>
          <w:noProof/>
        </w:rPr>
        <w:t>(Taylor 2000, Hessburg et al. 2005, Mallek et al. 2013)</w:t>
      </w:r>
      <w:r w:rsidR="00EB521D">
        <w:fldChar w:fldCharType="end"/>
      </w:r>
      <w:r w:rsidR="009867AE">
        <w:t xml:space="preserve">.  </w:t>
      </w:r>
      <w:r w:rsidR="00E34909">
        <w:t xml:space="preserve">This departure from historic norms </w:t>
      </w:r>
      <w:r w:rsidR="00E34909" w:rsidRPr="006F566B">
        <w:rPr>
          <w:color w:val="A6A6A6" w:themeColor="background1" w:themeShade="A6"/>
        </w:rPr>
        <w:t>[</w:t>
      </w:r>
      <w:r w:rsidR="000A23FF" w:rsidRPr="006F566B">
        <w:rPr>
          <w:color w:val="A6A6A6" w:themeColor="background1" w:themeShade="A6"/>
        </w:rPr>
        <w:t>Higher incidence of wildfire on the landscape</w:t>
      </w:r>
      <w:r w:rsidR="00E34909" w:rsidRPr="006F566B">
        <w:rPr>
          <w:color w:val="A6A6A6" w:themeColor="background1" w:themeShade="A6"/>
        </w:rPr>
        <w:t>]</w:t>
      </w:r>
      <w:r w:rsidR="000A23FF" w:rsidRPr="006F566B">
        <w:rPr>
          <w:color w:val="A6A6A6" w:themeColor="background1" w:themeShade="A6"/>
        </w:rPr>
        <w:t xml:space="preserve"> </w:t>
      </w:r>
      <w:r w:rsidR="000A23FF">
        <w:t>has, in turn, resulted in increased occurrence of reburns</w:t>
      </w:r>
      <w:r w:rsidR="00361517">
        <w:t>, where wildfires burn inside of the boundaries of previous fires</w:t>
      </w:r>
      <w:r w:rsidR="000A23FF">
        <w:t xml:space="preserve">.  This </w:t>
      </w:r>
      <w:r w:rsidR="00361517">
        <w:t xml:space="preserve">phenomenon is </w:t>
      </w:r>
      <w:r w:rsidR="00062E03">
        <w:t>concerning to land managers</w:t>
      </w:r>
      <w:r w:rsidR="00E34909">
        <w:t>,</w:t>
      </w:r>
      <w:r w:rsidR="00361517">
        <w:t xml:space="preserve"> due to the</w:t>
      </w:r>
      <w:r w:rsidR="00062E03">
        <w:t xml:space="preserve"> largely unknown ec</w:t>
      </w:r>
      <w:r w:rsidR="006F566B">
        <w:t>ological ramifications, and has</w:t>
      </w:r>
      <w:r w:rsidR="00062E03">
        <w:t xml:space="preserve"> recently become a</w:t>
      </w:r>
      <w:r w:rsidR="00DC1334">
        <w:t xml:space="preserve"> focus of fire research.</w:t>
      </w:r>
      <w:r w:rsidR="00101196">
        <w:t xml:space="preserve">  </w:t>
      </w:r>
    </w:p>
    <w:p w14:paraId="08E89630" w14:textId="3E02B802" w:rsidR="00B93B08" w:rsidRDefault="001D7329" w:rsidP="00CC2683">
      <w:pPr>
        <w:spacing w:line="480" w:lineRule="auto"/>
      </w:pPr>
      <w:r>
        <w:tab/>
      </w:r>
      <w:r w:rsidR="00361517">
        <w:t>Although</w:t>
      </w:r>
      <w:r w:rsidR="00F03CCD">
        <w:t xml:space="preserve"> </w:t>
      </w:r>
      <w:r w:rsidR="00101196">
        <w:t>some</w:t>
      </w:r>
      <w:r w:rsidR="00F03CCD">
        <w:t xml:space="preserve"> authors </w:t>
      </w:r>
      <w:r w:rsidR="00361517">
        <w:t>have found</w:t>
      </w:r>
      <w:r w:rsidR="00F03CCD">
        <w:t xml:space="preserve"> that previous wildfire</w:t>
      </w:r>
      <w:r w:rsidR="00101196">
        <w:t>s</w:t>
      </w:r>
      <w:r w:rsidR="00F03CCD">
        <w:t xml:space="preserve"> limited the extent and severity of reburns</w:t>
      </w:r>
      <w:r w:rsidR="00062E03">
        <w:t xml:space="preserve"> </w:t>
      </w:r>
      <w:r w:rsidR="007C16D5">
        <w:fldChar w:fldCharType="begin"/>
      </w:r>
      <w:r w:rsidR="00672288">
        <w:instrText xml:space="preserve"> ADDIN EN.CITE &lt;EndNote&gt;&lt;Cite&gt;&lt;Author&gt;Parks&lt;/Author&gt;&lt;Year&gt;2014&lt;/Year&gt;&lt;IDText&gt;Previous Fires Moderate Burn Severity of Subsequent Wildland Fires in Two Large Western US Wilderness Areas&lt;/IDText&gt;&lt;DisplayText&gt;(Parks et al. 2014, Stevens‐Rumann and Morgan 2016)&lt;/DisplayText&gt;&lt;record&gt;&lt;keywords&gt;&lt;keyword&gt;burn severity,dNBR,fire history,interacting fires,reburn,wilderness,wildland fire use&lt;/keyword&gt;&lt;/keywords&gt;&lt;isbn&gt;1432-9840&amp;#xD;14329840&lt;/isbn&gt;&lt;titles&gt;&lt;title&gt;Previous Fires Moderate Burn Severity of Subsequent Wildland Fires in Two Large Western US Wilderness Areas&lt;/title&gt;&lt;secondary-title&gt;Ecosystems&lt;/secondary-title&gt;&lt;/titles&gt;&lt;pages&gt;29--42&lt;/pages&gt;&lt;contributors&gt;&lt;authors&gt;&lt;author&gt;Parks, Sean A.&lt;/author&gt;&lt;author&gt;Miller, C.&lt;/author&gt;&lt;author&gt;Nelson, C. R.&lt;/author&gt;&lt;author&gt;Holden, Z. A.&lt;/author&gt;&lt;/authors&gt;&lt;/contributors&gt;&lt;added-date format="utc"&gt;1514942253&lt;/added-date&gt;&lt;ref-type name="Journal Article"&gt;17&lt;/ref-type&gt;&lt;dates&gt;&lt;year&gt;2014&lt;/year&gt;&lt;/dates&gt;&lt;rec-number&gt;14&lt;/rec-number&gt;&lt;last-updated-date format="utc"&gt;1519948659&lt;/last-updated-date&gt;&lt;accession-num&gt;Parks2014&lt;/accession-num&gt;&lt;electronic-resource-num&gt;10.1007/s10021-013-9704-x&lt;/electronic-resource-num&gt;&lt;volume&gt;17&lt;/volume&gt;&lt;/record&gt;&lt;/Cite&gt;&lt;Cite&gt;&lt;Author&gt;Stevens‐Rumann&lt;/Author&gt;&lt;Year&gt;2016&lt;/Year&gt;&lt;IDText&gt;Repeated wildfires alter forest recovery of mixed‐conifer ecosystems&lt;/IDText&gt;&lt;record&gt;&lt;isbn&gt;1939-5582&lt;/isbn&gt;&lt;titles&gt;&lt;title&gt;Repeated wildfires alter forest recovery of mixed‐conifer ecosystems&lt;/title&gt;&lt;secondary-title&gt;Ecological applications&lt;/secondary-title&gt;&lt;/titles&gt;&lt;pages&gt;1842-1853&lt;/pages&gt;&lt;number&gt;6&lt;/number&gt;&lt;contributors&gt;&lt;authors&gt;&lt;author&gt;Stevens‐Rumann, Camille&lt;/author&gt;&lt;author&gt;Morgan, Penelope&lt;/author&gt;&lt;/authors&gt;&lt;/contributors&gt;&lt;added-date format="utc"&gt;1520024846&lt;/added-date&gt;&lt;ref-type name="Journal Article"&gt;17&lt;/ref-type&gt;&lt;dates&gt;&lt;year&gt;2016&lt;/year&gt;&lt;/dates&gt;&lt;rec-number&gt;326&lt;/rec-number&gt;&lt;last-updated-date format="utc"&gt;1520024846&lt;/last-updated-date&gt;&lt;volume&gt;26&lt;/volume&gt;&lt;/record&gt;&lt;/Cite&gt;&lt;/EndNote&gt;</w:instrText>
      </w:r>
      <w:r w:rsidR="007C16D5">
        <w:fldChar w:fldCharType="separate"/>
      </w:r>
      <w:r w:rsidR="00672288">
        <w:rPr>
          <w:noProof/>
        </w:rPr>
        <w:t>(Parks et al. 2014, Stevens‐Rumann and Morgan 2016)</w:t>
      </w:r>
      <w:r w:rsidR="007C16D5">
        <w:fldChar w:fldCharType="end"/>
      </w:r>
      <w:r w:rsidR="00F03CCD">
        <w:t xml:space="preserve">, </w:t>
      </w:r>
      <w:r w:rsidR="00A54A22">
        <w:t>other</w:t>
      </w:r>
      <w:r w:rsidR="00361517">
        <w:t xml:space="preserve"> studies</w:t>
      </w:r>
      <w:r w:rsidR="00101196">
        <w:t xml:space="preserve"> have </w:t>
      </w:r>
      <w:r w:rsidR="00361517">
        <w:t>observed</w:t>
      </w:r>
      <w:r w:rsidR="008B0A11">
        <w:t xml:space="preserve"> </w:t>
      </w:r>
      <w:r w:rsidR="00B93B08">
        <w:t>self-reinforcing</w:t>
      </w:r>
      <w:r w:rsidR="00F03CCD">
        <w:t xml:space="preserve"> effect</w:t>
      </w:r>
      <w:r w:rsidR="008B0A11">
        <w:t>s</w:t>
      </w:r>
      <w:r w:rsidR="00F03CCD">
        <w:t xml:space="preserve"> </w:t>
      </w:r>
      <w:r w:rsidR="00B93B08">
        <w:t>of repeated wildfire</w:t>
      </w:r>
      <w:r w:rsidR="008B0A11">
        <w:t>s</w:t>
      </w:r>
      <w:r w:rsidR="00B93B08">
        <w:t xml:space="preserve"> </w:t>
      </w:r>
      <w:r w:rsidR="000D667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 </w:instrText>
      </w:r>
      <w:r w:rsidR="00672288">
        <w:fldChar w:fldCharType="begin">
          <w:fldData xml:space="preserve">PEVuZE5vdGU+PENpdGU+PEF1dGhvcj5Db3Bwb2xldHRhPC9BdXRob3I+PFllYXI+MjAxNjwvWWVh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=
</w:fldData>
        </w:fldChar>
      </w:r>
      <w:r w:rsidR="00672288">
        <w:instrText xml:space="preserve"> ADDIN EN.CITE.DATA </w:instrText>
      </w:r>
      <w:r w:rsidR="00672288">
        <w:fldChar w:fldCharType="end"/>
      </w:r>
      <w:r w:rsidR="000D6678">
        <w:fldChar w:fldCharType="separate"/>
      </w:r>
      <w:r w:rsidR="00672288">
        <w:rPr>
          <w:noProof/>
        </w:rPr>
        <w:t>(Collins et al. 2009, Coppoletta et al. 2016, Harvey et al. 2016, Lauvaux et al. 2016)</w:t>
      </w:r>
      <w:r w:rsidR="000D6678">
        <w:fldChar w:fldCharType="end"/>
      </w:r>
      <w:r w:rsidR="008B0A11">
        <w:t>:  these effects were often mitigated by initial fire severity and fire interval</w:t>
      </w:r>
      <w:r w:rsidR="00101196">
        <w:t xml:space="preserve">.  </w:t>
      </w:r>
      <w:r w:rsidR="00B93B08" w:rsidRPr="00361517">
        <w:rPr>
          <w:color w:val="A6A6A6" w:themeColor="background1" w:themeShade="A6"/>
        </w:rPr>
        <w:t>I</w:t>
      </w:r>
      <w:r w:rsidR="00101196" w:rsidRPr="00361517">
        <w:rPr>
          <w:color w:val="A6A6A6" w:themeColor="background1" w:themeShade="A6"/>
        </w:rPr>
        <w:t>nitial fire severity</w:t>
      </w:r>
      <w:r w:rsidR="008B0A11">
        <w:rPr>
          <w:color w:val="A6A6A6" w:themeColor="background1" w:themeShade="A6"/>
        </w:rPr>
        <w:t>,</w:t>
      </w:r>
      <w:r w:rsidR="00101196" w:rsidRPr="00361517">
        <w:rPr>
          <w:color w:val="A6A6A6" w:themeColor="background1" w:themeShade="A6"/>
        </w:rPr>
        <w:t xml:space="preserve"> time since fire</w:t>
      </w:r>
      <w:r w:rsidR="008B0A11">
        <w:rPr>
          <w:color w:val="A6A6A6" w:themeColor="background1" w:themeShade="A6"/>
        </w:rPr>
        <w:t xml:space="preserve"> and vegetation</w:t>
      </w:r>
      <w:r w:rsidR="003325C1">
        <w:rPr>
          <w:color w:val="A6A6A6" w:themeColor="background1" w:themeShade="A6"/>
        </w:rPr>
        <w:t xml:space="preserve"> are frequently cited as the most important determinants of reburn outcomes</w:t>
      </w:r>
      <w:r w:rsidR="00ED7719">
        <w:rPr>
          <w:color w:val="A6A6A6" w:themeColor="background1" w:themeShade="A6"/>
        </w:rPr>
        <w:t xml:space="preserve"> </w:t>
      </w:r>
      <w:r w:rsidR="00B93B08" w:rsidRPr="00361517">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 </w:instrText>
      </w:r>
      <w:r w:rsidR="00672288">
        <w:rPr>
          <w:color w:val="A6A6A6" w:themeColor="background1" w:themeShade="A6"/>
        </w:rPr>
        <w:fldChar w:fldCharType="begin">
          <w:fldData xml:space="preserve">PEVuZE5vdGU+PENpdGU+PEF1dGhvcj5IYXJ2ZXk8L0F1dGhvcj48WWVhcj4yMDE2PC9ZZWFyPjxJ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</w:fldData>
        </w:fldChar>
      </w:r>
      <w:r w:rsidR="00672288">
        <w:rPr>
          <w:color w:val="A6A6A6" w:themeColor="background1" w:themeShade="A6"/>
        </w:rPr>
        <w:instrText xml:space="preserve"> ADDIN EN.CITE.DATA </w:instrText>
      </w:r>
      <w:r w:rsidR="00672288">
        <w:rPr>
          <w:color w:val="A6A6A6" w:themeColor="background1" w:themeShade="A6"/>
        </w:rPr>
      </w:r>
      <w:r w:rsidR="00672288">
        <w:rPr>
          <w:color w:val="A6A6A6" w:themeColor="background1" w:themeShade="A6"/>
        </w:rPr>
        <w:fldChar w:fldCharType="end"/>
      </w:r>
      <w:r w:rsidR="00B93B08" w:rsidRPr="00361517">
        <w:rPr>
          <w:color w:val="A6A6A6" w:themeColor="background1" w:themeShade="A6"/>
        </w:rPr>
      </w:r>
      <w:r w:rsidR="00B93B08" w:rsidRPr="00361517">
        <w:rPr>
          <w:color w:val="A6A6A6" w:themeColor="background1" w:themeShade="A6"/>
        </w:rPr>
        <w:fldChar w:fldCharType="separate"/>
      </w:r>
      <w:r w:rsidR="00672288">
        <w:rPr>
          <w:noProof/>
          <w:color w:val="A6A6A6" w:themeColor="background1" w:themeShade="A6"/>
        </w:rPr>
        <w:t>(Harvey et al. 2016, Grabinski et al. 2017, Harris and Taylor 2017)</w:t>
      </w:r>
      <w:r w:rsidR="00B93B08" w:rsidRPr="00361517">
        <w:rPr>
          <w:color w:val="A6A6A6" w:themeColor="background1" w:themeShade="A6"/>
        </w:rPr>
        <w:fldChar w:fldCharType="end"/>
      </w:r>
      <w:r w:rsidR="00101196" w:rsidRPr="00361517">
        <w:rPr>
          <w:color w:val="A6A6A6" w:themeColor="background1" w:themeShade="A6"/>
        </w:rPr>
        <w:t xml:space="preserve">.  </w:t>
      </w:r>
      <w:r w:rsidR="000D6678">
        <w:t>High-severity wildfires</w:t>
      </w:r>
      <w:r>
        <w:t xml:space="preserve"> can alter successional pathways</w:t>
      </w:r>
      <w:r w:rsidR="00ED7719">
        <w:t>, especially</w:t>
      </w:r>
      <w:r w:rsidR="00F64F08">
        <w:t xml:space="preserve"> in naive ecosystems</w:t>
      </w:r>
      <w:r w:rsidR="00B93B08">
        <w:t>,</w:t>
      </w:r>
      <w:r>
        <w:t xml:space="preserve"> such that conversions to alternative vegetative states occur.  </w:t>
      </w:r>
      <w:r w:rsidR="004871FD" w:rsidRPr="00361A1A">
        <w:t xml:space="preserve">Examples of these type conversions exist in a variety of ecosystems </w:t>
      </w:r>
      <w:r w:rsidR="004871FD" w:rsidRPr="00361A1A">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dD48RGlzcGxheVRleHQ+KE9kaW9uIGV0IGFsLiAyMDEwLCBLbm94IGFuZCBDbGFya2UgMjAxMiwg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</w:fldData>
        </w:fldChar>
      </w:r>
      <w:r w:rsidR="00672288">
        <w:instrText xml:space="preserve"> ADDIN EN.CITE.DATA </w:instrText>
      </w:r>
      <w:r w:rsidR="00672288">
        <w:fldChar w:fldCharType="end"/>
      </w:r>
      <w:r w:rsidR="004871FD" w:rsidRPr="00361A1A">
        <w:fldChar w:fldCharType="separate"/>
      </w:r>
      <w:r w:rsidR="00672288">
        <w:rPr>
          <w:noProof/>
        </w:rPr>
        <w:t>(Odion et al. 2010, Knox and Clarke 2012, Collins and Roller 2013)</w:t>
      </w:r>
      <w:r w:rsidR="004871FD" w:rsidRPr="00361A1A">
        <w:fldChar w:fldCharType="end"/>
      </w:r>
      <w:r w:rsidR="004871FD" w:rsidRPr="00361A1A">
        <w:t>.</w:t>
      </w:r>
      <w:r w:rsidR="004871FD">
        <w:t xml:space="preserve">  </w:t>
      </w:r>
      <w:r w:rsidR="00F64F08">
        <w:t xml:space="preserve">The legacies of these extreme events can exhibit strong temporal persistence, influencing not only post-fire vegetation and fuels, but even promoting </w:t>
      </w:r>
      <w:r w:rsidR="00F64F08" w:rsidRPr="00B1238A">
        <w:rPr>
          <w:color w:val="BFBFBF" w:themeColor="background1" w:themeShade="BF"/>
        </w:rPr>
        <w:t xml:space="preserve">(pushing the system </w:t>
      </w:r>
      <w:r w:rsidR="00F64F08" w:rsidRPr="00B1238A">
        <w:rPr>
          <w:color w:val="BFBFBF" w:themeColor="background1" w:themeShade="BF"/>
        </w:rPr>
        <w:lastRenderedPageBreak/>
        <w:t>towards)</w:t>
      </w:r>
      <w:r w:rsidR="00F64F08">
        <w:t xml:space="preserve"> the creation of novel fire regimes.  </w:t>
      </w:r>
      <w:r w:rsidR="008B0A11">
        <w:t>This</w:t>
      </w:r>
      <w:r w:rsidR="002452D1">
        <w:t xml:space="preserve"> shift</w:t>
      </w:r>
      <w:r w:rsidR="008B0A11">
        <w:t xml:space="preserve"> </w:t>
      </w:r>
      <w:r w:rsidR="002452D1">
        <w:t>occurs via</w:t>
      </w:r>
      <w:r w:rsidR="00F64F08">
        <w:t xml:space="preserve"> positive feedbacks, where initial high severity begets subsequent high severity, fueled in large part by fire-mediated vegetative state shifts</w:t>
      </w:r>
      <w:r w:rsidR="004871FD">
        <w:t xml:space="preserve">. </w:t>
      </w:r>
      <w:r w:rsidR="00B93B08" w:rsidRPr="00361A1A">
        <w:t xml:space="preserve"> </w:t>
      </w:r>
      <w:r w:rsidR="00B93B08">
        <w:t>Some auth</w:t>
      </w:r>
      <w:r w:rsidR="008B0A11">
        <w:t xml:space="preserve">ors have proposed that frequent, severe </w:t>
      </w:r>
      <w:r w:rsidR="00B93B08">
        <w:t xml:space="preserve">reburns </w:t>
      </w:r>
      <w:r w:rsidR="004E5644">
        <w:t>advance</w:t>
      </w:r>
      <w:r w:rsidR="00B93B08">
        <w:t xml:space="preserve"> ecological thresholds, beyond which vegetation is permanently altered and previous ecosystems are unlikely to return </w:t>
      </w:r>
      <w:r w:rsidR="00B93B0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 </w:instrText>
      </w:r>
      <w:r w:rsidR="00672288">
        <w:fldChar w:fldCharType="begin">
          <w:fldData xml:space="preserve">PEVuZE5vdGU+PENpdGU+PEF1dGhvcj5GYWxrPC9BdXRob3I+PFllYXI+MjAxMzwvWWVhcj48SURU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</w:fldData>
        </w:fldChar>
      </w:r>
      <w:r w:rsidR="00672288">
        <w:instrText xml:space="preserve"> ADDIN EN.CITE.DATA </w:instrText>
      </w:r>
      <w:r w:rsidR="00672288">
        <w:fldChar w:fldCharType="end"/>
      </w:r>
      <w:r w:rsidR="00B93B08">
        <w:fldChar w:fldCharType="separate"/>
      </w:r>
      <w:r w:rsidR="00672288">
        <w:rPr>
          <w:noProof/>
        </w:rPr>
        <w:t>(Falk 2013, Tepley et al. 2017, Stevens‐Rumann et al. 2018)</w:t>
      </w:r>
      <w:r w:rsidR="00B93B08">
        <w:fldChar w:fldCharType="end"/>
      </w:r>
      <w:r w:rsidR="00B93B08">
        <w:t xml:space="preserve">.   </w:t>
      </w:r>
    </w:p>
    <w:p w14:paraId="74AA5BE9" w14:textId="61F7E34F" w:rsidR="004E2E82" w:rsidRDefault="008B375A" w:rsidP="00CC2683">
      <w:pPr>
        <w:spacing w:line="480" w:lineRule="auto"/>
        <w:rPr>
          <w:szCs w:val="24"/>
        </w:rPr>
      </w:pPr>
      <w:r>
        <w:tab/>
      </w:r>
      <w:r w:rsidR="008D7FE1">
        <w:t>T</w:t>
      </w:r>
      <w:r w:rsidR="00B06C36">
        <w:t xml:space="preserve">hese </w:t>
      </w:r>
      <w:r w:rsidR="00602E37">
        <w:t xml:space="preserve">post-fire </w:t>
      </w:r>
      <w:r w:rsidR="00475226">
        <w:t xml:space="preserve">state shifts </w:t>
      </w:r>
      <w:r w:rsidR="00B06C36">
        <w:t xml:space="preserve">and feedbacks have been observed when </w:t>
      </w:r>
      <w:r w:rsidR="00602E37">
        <w:t>stand-replacing wildfires</w:t>
      </w:r>
      <w:r w:rsidR="00086520">
        <w:t xml:space="preserve"> facilitate the conversion of dry mixed-conifer forests </w:t>
      </w:r>
      <w:r w:rsidR="008D7FE1">
        <w:t xml:space="preserve">of northeastern California </w:t>
      </w:r>
      <w:r w:rsidR="00086520">
        <w:t xml:space="preserve">to montane chaparral </w:t>
      </w:r>
      <w:proofErr w:type="spellStart"/>
      <w:r w:rsidR="00086520">
        <w:t>shrublands</w:t>
      </w:r>
      <w:proofErr w:type="spellEnd"/>
      <w:r w:rsidR="00086520">
        <w:t xml:space="preserve"> </w:t>
      </w:r>
      <w:r w:rsidR="00B06C36" w:rsidRPr="00086520">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 </w:instrText>
      </w:r>
      <w:r w:rsidR="00672288">
        <w:fldChar w:fldCharType="begin">
          <w:fldData xml:space="preserve">PEVuZE5vdGU+PENpdGU+PEF1dGhvcj5Db2xsaW5zPC9BdXRob3I+PFllYXI+MjAxMzwvWWVhcj48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</w:fldData>
        </w:fldChar>
      </w:r>
      <w:r w:rsidR="00672288">
        <w:instrText xml:space="preserve"> ADDIN EN.CITE.DATA </w:instrText>
      </w:r>
      <w:r w:rsidR="00672288">
        <w:fldChar w:fldCharType="end"/>
      </w:r>
      <w:r w:rsidR="00B06C36" w:rsidRPr="00086520">
        <w:fldChar w:fldCharType="separate"/>
      </w:r>
      <w:r w:rsidR="00672288">
        <w:rPr>
          <w:noProof/>
        </w:rPr>
        <w:t>(Collins and Roller 2013, Coppoletta et al. 2016, Lauvaux et al. 2016)</w:t>
      </w:r>
      <w:r w:rsidR="00B06C36" w:rsidRPr="00086520">
        <w:fldChar w:fldCharType="end"/>
      </w:r>
      <w:r w:rsidR="00602E37" w:rsidRPr="00086520">
        <w:t xml:space="preserve">. </w:t>
      </w:r>
      <w:r w:rsidRPr="00086520">
        <w:t xml:space="preserve"> </w:t>
      </w:r>
      <w:r w:rsidR="00602E37" w:rsidRPr="00086520">
        <w:rPr>
          <w:szCs w:val="24"/>
        </w:rPr>
        <w:t>In this</w:t>
      </w:r>
      <w:r w:rsidR="004E5644" w:rsidRPr="00086520">
        <w:rPr>
          <w:szCs w:val="24"/>
        </w:rPr>
        <w:t xml:space="preserve"> fire-prone region</w:t>
      </w:r>
      <w:r w:rsidR="00602E37" w:rsidRPr="00086520">
        <w:rPr>
          <w:szCs w:val="24"/>
        </w:rPr>
        <w:t>, irregular vegetative patterns resulting from mixed-severity fires historically created gaps and clearings where shrub</w:t>
      </w:r>
      <w:r w:rsidR="006F566B">
        <w:rPr>
          <w:szCs w:val="24"/>
        </w:rPr>
        <w:t>-dominated</w:t>
      </w:r>
      <w:r w:rsidR="00602E37" w:rsidRPr="00086520">
        <w:rPr>
          <w:szCs w:val="24"/>
        </w:rPr>
        <w:t xml:space="preserve"> communities could persist.  Decades of fire exclusion facilitated the invasion of conifer forests into these gaps, reducing the extent of chaparral ecosystems</w:t>
      </w:r>
      <w:r w:rsidR="00FA51A4">
        <w:rPr>
          <w:szCs w:val="24"/>
        </w:rPr>
        <w:t xml:space="preserve"> </w:t>
      </w:r>
      <w:r w:rsidR="00FA51A4">
        <w:rPr>
          <w:szCs w:val="24"/>
        </w:rPr>
        <w:fldChar w:fldCharType="begin"/>
      </w:r>
      <w:r w:rsidR="00672288">
        <w:rPr>
          <w:szCs w:val="24"/>
        </w:rPr>
        <w:instrText xml:space="preserve"> ADDIN EN.CITE &lt;EndNote&gt;&lt;Cite&gt;&lt;Author&gt;Lauvaux&lt;/Author&gt;&lt;Year&gt;2016&lt;/Year&gt;&lt;IDText&gt;High severity fire and mixed conifer forest-chaparral dynamics in the southern Cascade Range, USA&lt;/IDText&gt;&lt;DisplayText&gt;(Lauvaux et al. 2016)&lt;/DisplayText&gt;&lt;record&gt;&lt;keywords&gt;&lt;keyword&gt;Alternate stable states,CA mixed-conifer,Cascade Range,Fire effects,Fire exclusion,Heterogeneity,Mixed conifer forest,Montane chaparral,Shrubs,Vegetation shift,feedback loops,fire severity&lt;/keyword&gt;&lt;/keywords&gt;&lt;isbn&gt;03781127&lt;/isbn&gt;&lt;titles&gt;&lt;title&gt;High severity fire and mixed conifer forest-chaparral dynamics in the southern Cascade Range, USA&lt;/title&gt;&lt;secondary-title&gt;Forest Ecology and Management&lt;/secondary-title&gt;&lt;/titles&gt;&lt;pages&gt;74--85&lt;/pages&gt;&lt;contributors&gt;&lt;authors&gt;&lt;author&gt;Lauvaux, Catherine Airey&lt;/author&gt;&lt;author&gt;Skinner, Carl N.&lt;/author&gt;&lt;author&gt;Taylor, Alan H.&lt;/author&gt;&lt;/authors&gt;&lt;/contributors&gt;&lt;added-date format="utc"&gt;1514942253&lt;/added-date&gt;&lt;ref-type name="Journal Article"&gt;17&lt;/ref-type&gt;&lt;dates&gt;&lt;year&gt;2016&lt;/year&gt;&lt;/dates&gt;&lt;rec-number&gt;6&lt;/rec-number&gt;&lt;last-updated-date format="utc"&gt;1516392391&lt;/last-updated-date&gt;&lt;accession-num&gt;Lauvaux2016&lt;/accession-num&gt;&lt;volume&gt;363&lt;/volume&gt;&lt;/record&gt;&lt;/Cite&gt;&lt;/EndNote&gt;</w:instrText>
      </w:r>
      <w:r w:rsidR="00FA51A4">
        <w:rPr>
          <w:szCs w:val="24"/>
        </w:rPr>
        <w:fldChar w:fldCharType="separate"/>
      </w:r>
      <w:r w:rsidR="00672288">
        <w:rPr>
          <w:noProof/>
          <w:szCs w:val="24"/>
        </w:rPr>
        <w:t>(Lauvaux et al. 2016)</w:t>
      </w:r>
      <w:r w:rsidR="00FA51A4">
        <w:rPr>
          <w:szCs w:val="24"/>
        </w:rPr>
        <w:fldChar w:fldCharType="end"/>
      </w:r>
      <w:r w:rsidR="00602E37" w:rsidRPr="00086520">
        <w:rPr>
          <w:szCs w:val="24"/>
        </w:rPr>
        <w:t>.</w:t>
      </w:r>
      <w:r w:rsidR="008D7FE1">
        <w:rPr>
          <w:szCs w:val="24"/>
        </w:rPr>
        <w:t xml:space="preserve">  </w:t>
      </w:r>
      <w:r w:rsidR="004E2E82">
        <w:rPr>
          <w:szCs w:val="24"/>
        </w:rPr>
        <w:t xml:space="preserve">Chaparral often re-establishes where </w:t>
      </w:r>
      <w:r w:rsidR="00DE5E34">
        <w:rPr>
          <w:szCs w:val="24"/>
        </w:rPr>
        <w:t>tree</w:t>
      </w:r>
      <w:r w:rsidR="004E2E82">
        <w:rPr>
          <w:szCs w:val="24"/>
        </w:rPr>
        <w:t xml:space="preserve"> mortality is high, and this resurgent dominance is reinforced with subsequent burns </w:t>
      </w:r>
      <w:r w:rsidR="004E2E82">
        <w:rPr>
          <w:szCs w:val="24"/>
        </w:rPr>
        <w:fldChar w:fldCharType="begin"/>
      </w:r>
      <w:r w:rsidR="00672288">
        <w:rPr>
          <w:szCs w:val="24"/>
        </w:rPr>
        <w:instrText xml:space="preserve"> ADDIN EN.CITE &lt;EndNote&gt;&lt;Cite&gt;&lt;Author&gt;Coppoletta&lt;/Author&gt;&lt;Year&gt;2016&lt;/Year&gt;&lt;IDText&gt;Post-fire vegetation and fuel development influences fire severity patterns in reburns&lt;/IDText&gt;&lt;DisplayText&gt;(Coppoletta et al. 2016)&lt;/DisplayText&gt;&lt;record&gt;&lt;keywords&gt;&lt;keyword&gt;fire ecology,fire hazard,fire severity,interacting fires,post‐fire restoration,reburn&lt;/keyword&gt;&lt;/keywords&gt;&lt;isbn&gt;1939-5582&lt;/isbn&gt;&lt;titles&gt;&lt;title&gt;Post-fire vegetation and fuel development influences fire severity patterns in reburns&lt;/title&gt;&lt;secondary-title&gt;Ecological Applications&lt;/secondary-title&gt;&lt;/titles&gt;&lt;pages&gt;686-699&lt;/pages&gt;&lt;number&gt;3&lt;/number&gt;&lt;contributors&gt;&lt;authors&gt;&lt;author&gt;Coppoletta, Michelle&lt;/author&gt;&lt;author&gt;Merriam, Kyle E.&lt;/author&gt;&lt;author&gt;Collins, Brandon M.&lt;/author&gt;&lt;/authors&gt;&lt;/contributors&gt;&lt;added-date format="utc"&gt;1514942253&lt;/added-date&gt;&lt;ref-type name="Journal Article"&gt;17&lt;/ref-type&gt;&lt;dates&gt;&lt;year&gt;2016&lt;/year&gt;&lt;/dates&gt;&lt;rec-number&gt;23&lt;/rec-number&gt;&lt;last-updated-date format="utc"&gt;1521765566&lt;/last-updated-date&gt;&lt;accession-num&gt;Coppoletta2016&lt;/accession-num&gt;&lt;volume&gt;26&lt;/volume&gt;&lt;/record&gt;&lt;/Cite&gt;&lt;/EndNote&gt;</w:instrText>
      </w:r>
      <w:r w:rsidR="004E2E82">
        <w:rPr>
          <w:szCs w:val="24"/>
        </w:rPr>
        <w:fldChar w:fldCharType="separate"/>
      </w:r>
      <w:r w:rsidR="00672288">
        <w:rPr>
          <w:noProof/>
          <w:szCs w:val="24"/>
        </w:rPr>
        <w:t>(Coppoletta et al. 2016)</w:t>
      </w:r>
      <w:r w:rsidR="004E2E82">
        <w:rPr>
          <w:szCs w:val="24"/>
        </w:rPr>
        <w:fldChar w:fldCharType="end"/>
      </w:r>
      <w:r w:rsidR="004E2E82">
        <w:rPr>
          <w:szCs w:val="24"/>
        </w:rPr>
        <w:t xml:space="preserve"> </w:t>
      </w:r>
    </w:p>
    <w:p w14:paraId="5DD65D24" w14:textId="228E3F47" w:rsidR="00236799" w:rsidRDefault="008D7FE1" w:rsidP="004E2E82">
      <w:pPr>
        <w:spacing w:line="480" w:lineRule="auto"/>
        <w:ind w:firstLine="720"/>
        <w:rPr>
          <w:szCs w:val="24"/>
        </w:rPr>
      </w:pPr>
      <w:r>
        <w:rPr>
          <w:szCs w:val="24"/>
        </w:rPr>
        <w:t xml:space="preserve">These communities are composed of species that are highly tolerant of severe disturbance by fire, and display varying adaptive strategies that allow for post-fire dominance through rapid recolonization and regeneration. </w:t>
      </w:r>
      <w:r w:rsidR="004E2E82">
        <w:rPr>
          <w:szCs w:val="24"/>
        </w:rPr>
        <w:t xml:space="preserve"> </w:t>
      </w:r>
      <w:r w:rsidR="007D7AFE" w:rsidRPr="007D7AFE">
        <w:rPr>
          <w:szCs w:val="24"/>
        </w:rPr>
        <w:t xml:space="preserve">These adaptations include </w:t>
      </w:r>
      <w:r w:rsidR="007D7AFE">
        <w:rPr>
          <w:szCs w:val="24"/>
        </w:rPr>
        <w:t>vigorous sprouting</w:t>
      </w:r>
      <w:r w:rsidR="007D7AFE" w:rsidRPr="007D7AFE">
        <w:rPr>
          <w:szCs w:val="24"/>
        </w:rPr>
        <w:t xml:space="preserve"> after top-kill in fire</w:t>
      </w:r>
      <w:r w:rsidR="007D7AFE">
        <w:rPr>
          <w:szCs w:val="24"/>
        </w:rPr>
        <w:t xml:space="preserve">, for which plants </w:t>
      </w:r>
      <w:r w:rsidR="007D7AFE" w:rsidRPr="007D7AFE">
        <w:rPr>
          <w:szCs w:val="24"/>
        </w:rPr>
        <w:t>rely on below-ground carbohydrate reserves, often stored</w:t>
      </w:r>
      <w:r w:rsidR="007D7AFE">
        <w:rPr>
          <w:szCs w:val="24"/>
        </w:rPr>
        <w:t xml:space="preserve"> in lignotubers </w:t>
      </w:r>
      <w:r w:rsidR="007D7AFE">
        <w:rPr>
          <w:szCs w:val="24"/>
        </w:rPr>
        <w:fldChar w:fldCharType="begin"/>
      </w:r>
      <w:r w:rsidR="00A60B1B">
        <w:rPr>
          <w:szCs w:val="24"/>
        </w:rPr>
        <w:instrText xml:space="preserve"> ADDIN EN.CITE &lt;EndNote&gt;&lt;Cite&gt;&lt;Author&gt;Keeley&lt;/Author&gt;&lt;Year&gt;1978&lt;/Year&gt;&lt;IDText&gt;Reproduction of Chaparral Shrubs After Fire : A Comparison of Sprouting and Seeding Strategies&lt;/IDText&gt;&lt;DisplayText&gt;(Keeley and Zedler 1978, Odion and Davis 2000)&lt;/DisplayText&gt;&lt;record&gt;&lt;urls&gt;&lt;related-urls&gt;&lt;url&gt;http://www.jstor.org/stable/2424939?seq=1#page_scan_tab_contents&lt;/url&gt;&lt;/related-urls&gt;&lt;/urls&gt;&lt;titles&gt;&lt;title&gt;Reproduction of Chaparral Shrubs After Fire : A Comparison of Sprouting and Seeding Strategies&lt;/title&gt;&lt;secondary-title&gt;The American Midland Naturalist&lt;/secondary-title&gt;&lt;/titles&gt;&lt;pages&gt;142--161&lt;/pages&gt;&lt;number&gt;1&lt;/number&gt;&lt;contributors&gt;&lt;authors&gt;&lt;author&gt;Keeley, Jon E.&lt;/author&gt;&lt;author&gt;Zedler, Paul H.&lt;/author&gt;&lt;/authors&gt;&lt;/contributors&gt;&lt;added-date format="utc"&gt;1514942253&lt;/added-date&gt;&lt;ref-type name="Journal Article"&gt;17&lt;/ref-type&gt;&lt;dates&gt;&lt;year&gt;1978&lt;/year&gt;&lt;/dates&gt;&lt;rec-number&gt;47&lt;/rec-number&gt;&lt;last-updated-date format="utc"&gt;1524002245&lt;/last-updated-date&gt;&lt;accession-num&gt;Keeley1978&lt;/accession-num&gt;&lt;volume&gt;99&lt;/volume&gt;&lt;/record&gt;&lt;/Cite&gt;&lt;Cite&gt;&lt;Author&gt;Odion&lt;/Author&gt;&lt;Year&gt;2000&lt;/Year&gt;&lt;IDText&gt;Fire, soil heating, and the formation of vegetation patterns in chaparral&lt;/IDText&gt;&lt;record&gt;&lt;isbn&gt;1557-7015&lt;/isbn&gt;&lt;titles&gt;&lt;title&gt;Fire, soil heating, and the formation of vegetation patterns in chaparral&lt;/title&gt;&lt;secondary-title&gt;Ecological Monographs&lt;/secondary-title&gt;&lt;/titles&gt;&lt;pages&gt;149-169&lt;/pages&gt;&lt;number&gt;1&lt;/number&gt;&lt;contributors&gt;&lt;authors&gt;&lt;author&gt;Odion, Dennis C&lt;/author&gt;&lt;author&gt;Davis, Frank W&lt;/author&gt;&lt;/authors&gt;&lt;/contributors&gt;&lt;added-date format="utc"&gt;1523576479&lt;/added-date&gt;&lt;ref-type name="Journal Article"&gt;17&lt;/ref-type&gt;&lt;dates&gt;&lt;year&gt;2000&lt;/year&gt;&lt;/dates&gt;&lt;rec-number&gt;476&lt;/rec-number&gt;&lt;last-updated-date format="utc"&gt;1523576479&lt;/last-updated-date&gt;&lt;volume&gt;70&lt;/volume&gt;&lt;/record&gt;&lt;/Cite&gt;&lt;/EndNote&gt;</w:instrText>
      </w:r>
      <w:r w:rsidR="007D7AFE">
        <w:rPr>
          <w:szCs w:val="24"/>
        </w:rPr>
        <w:fldChar w:fldCharType="separate"/>
      </w:r>
      <w:r w:rsidR="00A60B1B">
        <w:rPr>
          <w:noProof/>
          <w:szCs w:val="24"/>
        </w:rPr>
        <w:t>(Keeley and Zedler 1978, Odion and Davis 2000)</w:t>
      </w:r>
      <w:r w:rsidR="007D7AFE">
        <w:rPr>
          <w:szCs w:val="24"/>
        </w:rPr>
        <w:fldChar w:fldCharType="end"/>
      </w:r>
      <w:r w:rsidR="007D7AFE" w:rsidRPr="007D7AFE">
        <w:rPr>
          <w:szCs w:val="24"/>
        </w:rPr>
        <w:t>.  Other species experience fire-stimulated germination of long-live</w:t>
      </w:r>
      <w:r w:rsidR="007D7AFE">
        <w:rPr>
          <w:szCs w:val="24"/>
        </w:rPr>
        <w:t>d seeds stored in the seedbank</w:t>
      </w:r>
      <w:r w:rsidR="00010E48">
        <w:rPr>
          <w:szCs w:val="24"/>
        </w:rPr>
        <w:t xml:space="preserve"> </w:t>
      </w:r>
      <w:r w:rsidR="00010E48">
        <w:rPr>
          <w:szCs w:val="24"/>
        </w:rPr>
        <w:fldChar w:fldCharType="begin"/>
      </w:r>
      <w:r w:rsidR="00672288">
        <w:rPr>
          <w:szCs w:val="24"/>
        </w:rPr>
        <w:instrText xml:space="preserve"> ADDIN EN.CITE &lt;EndNote&gt;&lt;Cite&gt;&lt;Author&gt;Keeley&lt;/Author&gt;&lt;Year&gt;1991&lt;/Year&gt;&lt;IDText&gt;Seed germination and life history syndromes in the California chaparral&lt;/IDText&gt;&lt;DisplayText&gt;(Wells 1969, Keeley 1991)&lt;/DisplayText&gt;&lt;record&gt;&lt;titles&gt;&lt;title&gt;Seed germination and life history syndromes in the California chaparral&lt;/title&gt;&lt;secondary-title&gt;Botanical Review&lt;/secondary-title&gt;&lt;/titles&gt;&lt;pages&gt;81-116&lt;/pages&gt;&lt;number&gt;2&lt;/number&gt;&lt;contributors&gt;&lt;authors&gt;&lt;author&gt;Keeley, Jon E.&lt;/author&gt;&lt;/authors&gt;&lt;/contributors&gt;&lt;added-date format="utc"&gt;1514942253&lt;/added-date&gt;&lt;ref-type name="Journal Article"&gt;17&lt;/ref-type&gt;&lt;dates&gt;&lt;year&gt;1991&lt;/year&gt;&lt;/dates&gt;&lt;rec-number&gt;77&lt;/rec-number&gt;&lt;last-updated-date format="utc"&gt;1521765808&lt;/last-updated-date&gt;&lt;accession-num&gt;Keeley1991&lt;/accession-num&gt;&lt;volume&gt;57&lt;/volume&gt;&lt;/record&gt;&lt;/Cite&gt;&lt;Cite&gt;&lt;Author&gt;Wells&lt;/Author&gt;&lt;Year&gt;1969&lt;/Year&gt;&lt;IDText&gt;The relation between mode of reproduction and extent of speciation in woody genera of the California chaparral&lt;/IDText&gt;&lt;record&gt;&lt;isbn&gt;1558-5646&lt;/isbn&gt;&lt;titles&gt;&lt;title&gt;The relation between mode of reproduction and extent of speciation in woody genera of the California chaparral&lt;/title&gt;&lt;secondary-title&gt;Evolution&lt;/secondary-title&gt;&lt;/titles&gt;&lt;pages&gt;264-267&lt;/pages&gt;&lt;number&gt;2&lt;/number&gt;&lt;contributors&gt;&lt;authors&gt;&lt;author&gt;Wells, Philip V&lt;/author&gt;&lt;/authors&gt;&lt;/contributors&gt;&lt;added-date format="utc"&gt;1523576755&lt;/added-date&gt;&lt;ref-type name="Journal Article"&gt;17&lt;/ref-type&gt;&lt;dates&gt;&lt;year&gt;1969&lt;/year&gt;&lt;/dates&gt;&lt;rec-number&gt;478&lt;/rec-number&gt;&lt;last-updated-date format="utc"&gt;1523576755&lt;/last-updated-date&gt;&lt;volume&gt;23&lt;/volume&gt;&lt;/record&gt;&lt;/Cite&gt;&lt;/EndNote&gt;</w:instrText>
      </w:r>
      <w:r w:rsidR="00010E48">
        <w:rPr>
          <w:szCs w:val="24"/>
        </w:rPr>
        <w:fldChar w:fldCharType="separate"/>
      </w:r>
      <w:r w:rsidR="00672288">
        <w:rPr>
          <w:noProof/>
          <w:szCs w:val="24"/>
        </w:rPr>
        <w:t>(Wells 1969, Keeley 1991)</w:t>
      </w:r>
      <w:r w:rsidR="00010E48">
        <w:rPr>
          <w:szCs w:val="24"/>
        </w:rPr>
        <w:fldChar w:fldCharType="end"/>
      </w:r>
      <w:r w:rsidR="007D7AFE" w:rsidRPr="007D7AFE">
        <w:rPr>
          <w:szCs w:val="24"/>
        </w:rPr>
        <w:t xml:space="preserve">. These species </w:t>
      </w:r>
      <w:r w:rsidR="00B75EC7">
        <w:rPr>
          <w:szCs w:val="24"/>
        </w:rPr>
        <w:t>have</w:t>
      </w:r>
      <w:r w:rsidR="007D7AFE" w:rsidRPr="007D7AFE">
        <w:rPr>
          <w:szCs w:val="24"/>
        </w:rPr>
        <w:t xml:space="preserve"> be</w:t>
      </w:r>
      <w:r w:rsidR="00B75EC7">
        <w:rPr>
          <w:szCs w:val="24"/>
        </w:rPr>
        <w:t>en</w:t>
      </w:r>
      <w:r w:rsidR="007D7AFE" w:rsidRPr="007D7AFE">
        <w:rPr>
          <w:szCs w:val="24"/>
        </w:rPr>
        <w:t xml:space="preserve"> categorized as “fire-</w:t>
      </w:r>
      <w:proofErr w:type="spellStart"/>
      <w:r w:rsidR="007D7AFE" w:rsidRPr="007D7AFE">
        <w:rPr>
          <w:szCs w:val="24"/>
        </w:rPr>
        <w:t>endurers</w:t>
      </w:r>
      <w:proofErr w:type="spellEnd"/>
      <w:r w:rsidR="007D7AFE" w:rsidRPr="007D7AFE">
        <w:rPr>
          <w:szCs w:val="24"/>
        </w:rPr>
        <w:t>”</w:t>
      </w:r>
      <w:r w:rsidR="00B75EC7">
        <w:rPr>
          <w:szCs w:val="24"/>
        </w:rPr>
        <w:t xml:space="preserve"> or “fire resisters” </w:t>
      </w:r>
      <w:r w:rsidR="007D7AFE" w:rsidRPr="007D7AFE">
        <w:rPr>
          <w:szCs w:val="24"/>
        </w:rPr>
        <w:t>and “fire-evaders”</w:t>
      </w:r>
      <w:r w:rsidR="00B75EC7">
        <w:rPr>
          <w:szCs w:val="24"/>
        </w:rPr>
        <w:t xml:space="preserve"> or “fire-recruiters”</w:t>
      </w:r>
      <w:r w:rsidR="007D7AFE" w:rsidRPr="007D7AFE">
        <w:rPr>
          <w:szCs w:val="24"/>
        </w:rPr>
        <w:t xml:space="preserve">, respectively </w:t>
      </w:r>
      <w:r w:rsidR="007D7AFE">
        <w:rPr>
          <w:szCs w:val="24"/>
        </w:rPr>
        <w:fldChar w:fldCharType="begin">
          <w:fldData xml:space="preserve">PEVuZE5vdGU+PENpdGU+PEF1dGhvcj5Sb3dlPC9BdXRob3I+PFllYXI+MTk4MzwvWWVhcj48SURU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</w:fldData>
        </w:fldChar>
      </w:r>
      <w:r w:rsidR="005A241B">
        <w:rPr>
          <w:szCs w:val="24"/>
        </w:rPr>
        <w:instrText xml:space="preserve"> ADDIN EN.CITE </w:instrText>
      </w:r>
      <w:r w:rsidR="005A241B">
        <w:rPr>
          <w:szCs w:val="24"/>
        </w:rPr>
        <w:fldChar w:fldCharType="begin">
          <w:fldData xml:space="preserve">PEVuZE5vdGU+PENpdGU+PEF1dGhvcj5Sb3dlPC9BdXRob3I+PFllYXI+MTk4MzwvWWVhcj48SURU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</w:fldData>
        </w:fldChar>
      </w:r>
      <w:r w:rsidR="005A241B">
        <w:rPr>
          <w:szCs w:val="24"/>
        </w:rPr>
        <w:instrText xml:space="preserve"> ADDIN EN.CITE.DATA </w:instrText>
      </w:r>
      <w:r w:rsidR="005A241B">
        <w:rPr>
          <w:szCs w:val="24"/>
        </w:rPr>
      </w:r>
      <w:r w:rsidR="005A241B">
        <w:rPr>
          <w:szCs w:val="24"/>
        </w:rPr>
        <w:fldChar w:fldCharType="end"/>
      </w:r>
      <w:r w:rsidR="007D7AFE">
        <w:rPr>
          <w:szCs w:val="24"/>
        </w:rPr>
      </w:r>
      <w:r w:rsidR="007D7AFE">
        <w:rPr>
          <w:szCs w:val="24"/>
        </w:rPr>
        <w:fldChar w:fldCharType="separate"/>
      </w:r>
      <w:r w:rsidR="005A241B">
        <w:rPr>
          <w:noProof/>
          <w:szCs w:val="24"/>
        </w:rPr>
        <w:t>(Rowe 1983, Kauffman and Martin 1990, Keeley 1991)</w:t>
      </w:r>
      <w:r w:rsidR="007D7AFE">
        <w:rPr>
          <w:szCs w:val="24"/>
        </w:rPr>
        <w:fldChar w:fldCharType="end"/>
      </w:r>
      <w:r w:rsidR="007D7AFE" w:rsidRPr="007D7AFE">
        <w:rPr>
          <w:szCs w:val="24"/>
        </w:rPr>
        <w:fldChar w:fldCharType="begin" w:fldLock="1"/>
      </w:r>
      <w:r w:rsidR="007D7AFE" w:rsidRPr="007D7AFE">
        <w:rPr>
          <w:szCs w:val="24"/>
        </w:rPr>
        <w:instrText>ADDIN CSL_CITATION { "citationItems" : [ { "id" : "ITEM-1", "itemData" : { "author" : [ { "dropping-particle" : "", "family" : "Rowe", "given" : "JS", "non-dropping-particle" : "", "parse-names" : false, "suffix" : "" } ], "container-title" : "The role of fire in northern circumpolar ecosystems", "editor" : [ { "dropping-particle" : "", "family" : "R.W. Wein and D. A. Maclean", "given" : "", "non-dropping-particle" : "", "parse-names" : false, "suffix" : "" } ], "id" : "ITEM-1", "issued" : { "date-parts" : [ [ "1983" ] ] }, "page" : "135-54", "publisher" : "John Wiley and Sons", "publisher-place" : "New York", "title" : "Concepts of fire effects on plant individuals and species", "type" : "chapter" }, "uris" : [ "http://www.mendeley.com/documents/?uuid=9c170d7d-5848-3878-8e31-d7d686157cad" ] } ], "mendeley" : { "formattedCitation" : "(Rowe 1983)", "plainTextFormattedCitation" : "(Rowe 1983)", "previouslyFormattedCitation" : "(Rowe, 1983)" }, "properties" : { "noteIndex" : 0 }, "schema" : "https://github.com/citation-style-language/schema/raw/master/csl-citation.json" }</w:instrText>
      </w:r>
      <w:r w:rsidR="007D7AFE" w:rsidRPr="007D7AFE">
        <w:rPr>
          <w:szCs w:val="24"/>
        </w:rPr>
        <w:fldChar w:fldCharType="end"/>
      </w:r>
      <w:r w:rsidR="007D7AFE" w:rsidRPr="007D7AFE">
        <w:rPr>
          <w:szCs w:val="24"/>
        </w:rPr>
        <w:t xml:space="preserve">.  </w:t>
      </w:r>
      <w:r w:rsidR="007D7AFE" w:rsidRPr="00DE5E34">
        <w:rPr>
          <w:color w:val="808080" w:themeColor="background1" w:themeShade="80"/>
          <w:szCs w:val="24"/>
        </w:rPr>
        <w:t xml:space="preserve">For analysis of post-fire impacts, chaparral species are often grouped into these two rough categories.  However, many </w:t>
      </w:r>
      <w:r w:rsidR="007D7AFE" w:rsidRPr="00DE5E34">
        <w:rPr>
          <w:color w:val="808080" w:themeColor="background1" w:themeShade="80"/>
          <w:szCs w:val="24"/>
        </w:rPr>
        <w:lastRenderedPageBreak/>
        <w:t xml:space="preserve">species rely on differential regeneration strategies that are dependent on fire </w:t>
      </w:r>
      <w:r w:rsidR="00DE5E34">
        <w:rPr>
          <w:color w:val="808080" w:themeColor="background1" w:themeShade="80"/>
          <w:szCs w:val="24"/>
        </w:rPr>
        <w:t>intensity</w:t>
      </w:r>
      <w:r w:rsidR="007D7AFE" w:rsidRPr="00DE5E34">
        <w:rPr>
          <w:color w:val="808080" w:themeColor="background1" w:themeShade="80"/>
          <w:szCs w:val="24"/>
        </w:rPr>
        <w:t>, eluding easy categorization.</w:t>
      </w:r>
      <w:r w:rsidR="007D7AFE" w:rsidRPr="007D7AFE">
        <w:rPr>
          <w:szCs w:val="24"/>
        </w:rPr>
        <w:t xml:space="preserve">  </w:t>
      </w:r>
      <w:r w:rsidR="00DE5E34">
        <w:rPr>
          <w:szCs w:val="24"/>
        </w:rPr>
        <w:t>[more about fire-adaptive strategies?</w:t>
      </w:r>
      <w:r w:rsidR="00D017E0">
        <w:rPr>
          <w:szCs w:val="24"/>
        </w:rPr>
        <w:t xml:space="preserve"> Name species?</w:t>
      </w:r>
      <w:r w:rsidR="00DE5E34">
        <w:rPr>
          <w:szCs w:val="24"/>
        </w:rPr>
        <w:t xml:space="preserve">]  </w:t>
      </w:r>
    </w:p>
    <w:p w14:paraId="298DDA8F" w14:textId="031CDB9A" w:rsidR="00CC2683" w:rsidRDefault="00236799" w:rsidP="004428FE">
      <w:pPr>
        <w:spacing w:line="480" w:lineRule="auto"/>
        <w:ind w:firstLine="720"/>
        <w:rPr>
          <w:szCs w:val="24"/>
        </w:rPr>
      </w:pPr>
      <w:r>
        <w:rPr>
          <w:szCs w:val="24"/>
        </w:rPr>
        <w:t>While many studies have examined fire-mediated shifts from forest to chaparral-dominated landscapes, and the self-reinforcing nature of these vegetative changes, information is lacking as to how repeated wildfires influence species composition, especially where high-sever</w:t>
      </w:r>
      <w:r w:rsidR="00FA51A4">
        <w:rPr>
          <w:szCs w:val="24"/>
        </w:rPr>
        <w:t xml:space="preserve">ity fire is self-perpetuating.  </w:t>
      </w:r>
      <w:r w:rsidR="00F9271A">
        <w:rPr>
          <w:szCs w:val="24"/>
        </w:rPr>
        <w:t xml:space="preserve">Changes in plant community composition can </w:t>
      </w:r>
      <w:r w:rsidR="00FB53A8">
        <w:rPr>
          <w:szCs w:val="24"/>
        </w:rPr>
        <w:t>have lasting impacts on flammability, reburn potential</w:t>
      </w:r>
      <w:r w:rsidR="007D7AFE">
        <w:rPr>
          <w:szCs w:val="24"/>
        </w:rPr>
        <w:t>,</w:t>
      </w:r>
      <w:r w:rsidR="00FB53A8">
        <w:rPr>
          <w:szCs w:val="24"/>
        </w:rPr>
        <w:t xml:space="preserve"> </w:t>
      </w:r>
      <w:r w:rsidR="00DE5E34">
        <w:rPr>
          <w:szCs w:val="24"/>
        </w:rPr>
        <w:t xml:space="preserve">burn </w:t>
      </w:r>
      <w:r w:rsidR="00FB53A8">
        <w:rPr>
          <w:szCs w:val="24"/>
        </w:rPr>
        <w:t>severity, and habitat value into the future</w:t>
      </w:r>
      <w:r w:rsidR="007D7AFE">
        <w:rPr>
          <w:szCs w:val="24"/>
        </w:rPr>
        <w:t xml:space="preserve"> (cite</w:t>
      </w:r>
      <w:r w:rsidR="006F566B">
        <w:rPr>
          <w:szCs w:val="24"/>
        </w:rPr>
        <w:t>)</w:t>
      </w:r>
      <w:r w:rsidR="00FB53A8">
        <w:rPr>
          <w:szCs w:val="24"/>
        </w:rPr>
        <w:t xml:space="preserve">.  In order to study the interactive effects of burn severity in two wildfire events on species composition, we surveyed </w:t>
      </w:r>
      <w:r w:rsidR="00CC2683">
        <w:rPr>
          <w:szCs w:val="24"/>
        </w:rPr>
        <w:t xml:space="preserve">the </w:t>
      </w:r>
      <w:r w:rsidR="00FB53A8">
        <w:rPr>
          <w:szCs w:val="24"/>
        </w:rPr>
        <w:t xml:space="preserve">mid-story </w:t>
      </w:r>
      <w:r w:rsidR="00FA51A4">
        <w:rPr>
          <w:szCs w:val="24"/>
        </w:rPr>
        <w:t>a</w:t>
      </w:r>
      <w:r w:rsidR="00FB53A8">
        <w:rPr>
          <w:szCs w:val="24"/>
        </w:rPr>
        <w:t>cross a</w:t>
      </w:r>
      <w:r w:rsidR="00FA51A4">
        <w:rPr>
          <w:szCs w:val="24"/>
        </w:rPr>
        <w:t xml:space="preserve"> gradient of severity combinations</w:t>
      </w:r>
      <w:r w:rsidR="006F566B">
        <w:rPr>
          <w:szCs w:val="24"/>
        </w:rPr>
        <w:t xml:space="preserve"> in a short-interval reburn area in northern California</w:t>
      </w:r>
      <w:r w:rsidR="00CC2683">
        <w:rPr>
          <w:szCs w:val="24"/>
        </w:rPr>
        <w:t xml:space="preserve">.   Using these data, we asked the following questions: 1) </w:t>
      </w:r>
      <w:r w:rsidR="00DE5E34">
        <w:rPr>
          <w:szCs w:val="24"/>
        </w:rPr>
        <w:t>w</w:t>
      </w:r>
      <w:r w:rsidR="00CC2683">
        <w:rPr>
          <w:szCs w:val="24"/>
        </w:rPr>
        <w:t xml:space="preserve">ere there compositional shifts in the mid-story across severity </w:t>
      </w:r>
      <w:r w:rsidR="004428FE">
        <w:rPr>
          <w:szCs w:val="24"/>
        </w:rPr>
        <w:t>combination</w:t>
      </w:r>
      <w:r w:rsidR="00CC2683">
        <w:rPr>
          <w:szCs w:val="24"/>
        </w:rPr>
        <w:t>s?  2) did certain species drive these changes?  3) are particular severity combinations</w:t>
      </w:r>
      <w:r w:rsidR="004428FE" w:rsidRPr="004428FE">
        <w:rPr>
          <w:szCs w:val="24"/>
        </w:rPr>
        <w:t xml:space="preserve"> </w:t>
      </w:r>
      <w:r w:rsidR="004428FE">
        <w:rPr>
          <w:szCs w:val="24"/>
        </w:rPr>
        <w:t>selecting for certain fire-adaptive traits</w:t>
      </w:r>
      <w:r w:rsidR="00CC2683">
        <w:rPr>
          <w:szCs w:val="24"/>
        </w:rPr>
        <w:t>?  We hypothesized that differences in species’ regeneration strategies would</w:t>
      </w:r>
      <w:r w:rsidR="00CC2683" w:rsidRPr="00E17CCA">
        <w:rPr>
          <w:szCs w:val="24"/>
        </w:rPr>
        <w:t xml:space="preserve"> i</w:t>
      </w:r>
      <w:r w:rsidR="00CC2683">
        <w:rPr>
          <w:szCs w:val="24"/>
        </w:rPr>
        <w:t xml:space="preserve">nfluence species assemblages following </w:t>
      </w:r>
      <w:r w:rsidR="00CC2683" w:rsidRPr="00E17CCA">
        <w:rPr>
          <w:szCs w:val="24"/>
        </w:rPr>
        <w:t>short-interval reburn</w:t>
      </w:r>
      <w:r w:rsidR="00CC2683">
        <w:rPr>
          <w:szCs w:val="24"/>
        </w:rPr>
        <w:t xml:space="preserve"> along a gradient of burn severities</w:t>
      </w:r>
      <w:r w:rsidR="00CC2683" w:rsidRPr="00E17CCA">
        <w:rPr>
          <w:szCs w:val="24"/>
        </w:rPr>
        <w:t>.</w:t>
      </w:r>
    </w:p>
    <w:p w14:paraId="2726DEB3" w14:textId="77777777" w:rsidR="004428FE" w:rsidRDefault="004428FE" w:rsidP="004428FE">
      <w:pPr>
        <w:spacing w:line="480" w:lineRule="auto"/>
        <w:ind w:firstLine="720"/>
        <w:rPr>
          <w:szCs w:val="24"/>
        </w:rPr>
      </w:pPr>
    </w:p>
    <w:p w14:paraId="16C18AB1" w14:textId="084474CD" w:rsidR="00F44265" w:rsidRPr="00F44265" w:rsidRDefault="00CC2683" w:rsidP="00F44265">
      <w:pPr>
        <w:pStyle w:val="CommentText"/>
        <w:rPr>
          <w:color w:val="538135" w:themeColor="accent6" w:themeShade="BF"/>
        </w:rPr>
      </w:pPr>
      <w:r w:rsidRPr="00F44265">
        <w:rPr>
          <w:rStyle w:val="Heading1Char"/>
        </w:rPr>
        <w:t>Methods</w:t>
      </w:r>
      <w:r w:rsidR="00F44265" w:rsidRPr="00F44265">
        <w:rPr>
          <w:rStyle w:val="Heading1Char"/>
        </w:rPr>
        <w:t xml:space="preserve"> </w:t>
      </w:r>
      <w:r w:rsidR="00F44265">
        <w:rPr>
          <w:rStyle w:val="Heading1Char"/>
        </w:rPr>
        <w:t xml:space="preserve">  </w:t>
      </w:r>
      <w:r w:rsidR="00F44265" w:rsidRPr="00F44265">
        <w:rPr>
          <w:color w:val="538135" w:themeColor="accent6" w:themeShade="BF"/>
        </w:rPr>
        <w:t xml:space="preserve">Green indicates copied from </w:t>
      </w:r>
      <w:proofErr w:type="spellStart"/>
      <w:r w:rsidR="00F44265" w:rsidRPr="00F44265">
        <w:rPr>
          <w:color w:val="538135" w:themeColor="accent6" w:themeShade="BF"/>
        </w:rPr>
        <w:t>cbo</w:t>
      </w:r>
      <w:proofErr w:type="spellEnd"/>
      <w:r w:rsidR="00F44265" w:rsidRPr="00F44265">
        <w:rPr>
          <w:color w:val="538135" w:themeColor="accent6" w:themeShade="BF"/>
        </w:rPr>
        <w:t xml:space="preserve"> </w:t>
      </w:r>
      <w:proofErr w:type="spellStart"/>
      <w:r w:rsidR="00F44265" w:rsidRPr="00F44265">
        <w:rPr>
          <w:color w:val="538135" w:themeColor="accent6" w:themeShade="BF"/>
        </w:rPr>
        <w:t>ms</w:t>
      </w:r>
      <w:proofErr w:type="spellEnd"/>
      <w:r w:rsidR="00F44265" w:rsidRPr="00F44265">
        <w:rPr>
          <w:color w:val="538135" w:themeColor="accent6" w:themeShade="BF"/>
        </w:rPr>
        <w:t xml:space="preserve"> (for now)</w:t>
      </w:r>
    </w:p>
    <w:p w14:paraId="0BC61FB7" w14:textId="77777777" w:rsidR="00CC2683" w:rsidRPr="004428FE" w:rsidRDefault="00CC2683" w:rsidP="00CC2683">
      <w:pPr>
        <w:spacing w:line="480" w:lineRule="auto"/>
        <w:rPr>
          <w:rStyle w:val="SubtleEmphasis"/>
        </w:rPr>
      </w:pPr>
      <w:r w:rsidRPr="004428FE">
        <w:rPr>
          <w:rStyle w:val="SubtleEmphasis"/>
        </w:rPr>
        <w:t>Study Area</w:t>
      </w:r>
    </w:p>
    <w:p w14:paraId="64C3FC2B" w14:textId="77777777" w:rsidR="004428FE" w:rsidRPr="00CC2683" w:rsidRDefault="004F6DDF" w:rsidP="004428FE">
      <w:pPr>
        <w:spacing w:line="480" w:lineRule="auto"/>
        <w:ind w:firstLine="720"/>
        <w:rPr>
          <w:color w:val="538135" w:themeColor="accent6" w:themeShade="BF"/>
          <w:szCs w:val="24"/>
        </w:rPr>
      </w:pPr>
      <w:r>
        <w:rPr>
          <w:szCs w:val="24"/>
        </w:rPr>
        <w:t>Our plots were randomly located within the intersection of two wildfires that occurred in the Lassen National Forest in northern California, USA. .  The Storrie Fire burned 23,000 ha in 2000, and the Chips Fire burned approximately 30,000 ha</w:t>
      </w:r>
      <w:r w:rsidR="004428FE">
        <w:rPr>
          <w:szCs w:val="24"/>
        </w:rPr>
        <w:t>, including a portion of the Storrie Fire footprint, 12 years later</w:t>
      </w:r>
      <w:r>
        <w:rPr>
          <w:szCs w:val="24"/>
        </w:rPr>
        <w:t>.  The 9,900 ha reburn area that resulte</w:t>
      </w:r>
      <w:r w:rsidR="004428FE">
        <w:rPr>
          <w:szCs w:val="24"/>
        </w:rPr>
        <w:t>d was the focus of this study.</w:t>
      </w:r>
      <w:r w:rsidR="00CC2683" w:rsidRPr="00CC2683">
        <w:rPr>
          <w:color w:val="538135" w:themeColor="accent6" w:themeShade="BF"/>
          <w:szCs w:val="24"/>
        </w:rPr>
        <w:t xml:space="preserve">  </w:t>
      </w:r>
      <w:r w:rsidR="004428FE" w:rsidRPr="00CC2683">
        <w:rPr>
          <w:color w:val="538135" w:themeColor="accent6" w:themeShade="BF"/>
          <w:szCs w:val="24"/>
        </w:rPr>
        <w:t xml:space="preserve">Both wildfires burned at a mix of severities, allowing sampling across a spectrum of combined burn </w:t>
      </w:r>
      <w:r w:rsidR="004428FE" w:rsidRPr="00CC2683">
        <w:rPr>
          <w:color w:val="538135" w:themeColor="accent6" w:themeShade="BF"/>
          <w:szCs w:val="24"/>
        </w:rPr>
        <w:lastRenderedPageBreak/>
        <w:t>severity strata.  Data collection occurred in the summer of 2015, three years after the Chips Fire, and 15 years after the Storrie Fire.</w:t>
      </w:r>
    </w:p>
    <w:p w14:paraId="4ABB6F18" w14:textId="2514DC28" w:rsidR="00CC2683" w:rsidRPr="00CC2683" w:rsidRDefault="00CC2683" w:rsidP="00CC2683">
      <w:pPr>
        <w:spacing w:line="480" w:lineRule="auto"/>
        <w:ind w:firstLine="720"/>
        <w:rPr>
          <w:color w:val="538135" w:themeColor="accent6" w:themeShade="BF"/>
          <w:szCs w:val="24"/>
        </w:rPr>
      </w:pPr>
      <w:r w:rsidRPr="00CC2683">
        <w:rPr>
          <w:color w:val="538135" w:themeColor="accent6" w:themeShade="BF"/>
          <w:szCs w:val="24"/>
        </w:rPr>
        <w:t xml:space="preserve">Soils of the site are typically young and of volcanic origin, but also include granitic soils in the southernmost portion of the study area, where the Cascades and Sierra Nevada intersect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xml:space="preserve">.  Climatic patterns are Mediterranean, with warm dry summers, and cool, wet winters, during which 95% of the annual precipitation is received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&lt;EndNote&gt;&lt;Cite&gt;&lt;Author&gt;Kliewer&lt;/Author&gt;&lt;Year&gt;1994&lt;/Year&gt;&lt;IDText&gt;Soil survey of Lassen National Forest Area, California&lt;/IDText&gt;&lt;DisplayText&gt;(Kliewer 1994)&lt;/DisplayText&gt;&lt;record&gt;&lt;titles&gt;&lt;title&gt;Soil survey of Lassen National Forest Area, California&lt;/title&gt;&lt;/titles&gt;&lt;contributors&gt;&lt;authors&gt;&lt;author&gt;Kliewer, George F.&lt;/author&gt;&lt;/authors&gt;&lt;/contributors&gt;&lt;added-date format="utc"&gt;1515192844&lt;/added-date&gt;&lt;ref-type name="Report"&gt;27&lt;/ref-type&gt;&lt;dates&gt;&lt;year&gt;1994&lt;/year&gt;&lt;/dates&gt;&lt;rec-number&gt;275&lt;/rec-number&gt;&lt;publisher&gt;USDA Forest Service, Pacific Southwest Region, NRCS&lt;/publisher&gt;&lt;last-updated-date format="utc"&gt;1515193037&lt;/last-updated-date&gt;&lt;/record&gt;&lt;/Cite&gt;&lt;/EndNote&gt;</w:instrText>
      </w:r>
      <w:r w:rsidRPr="00CC2683">
        <w:rPr>
          <w:color w:val="538135" w:themeColor="accent6" w:themeShade="BF"/>
          <w:szCs w:val="24"/>
        </w:rPr>
        <w:fldChar w:fldCharType="separate"/>
      </w:r>
      <w:r w:rsidR="00672288">
        <w:rPr>
          <w:noProof/>
          <w:color w:val="538135" w:themeColor="accent6" w:themeShade="BF"/>
          <w:szCs w:val="24"/>
        </w:rPr>
        <w:t>(Kliewer 1994)</w:t>
      </w:r>
      <w:r w:rsidRPr="00CC2683">
        <w:rPr>
          <w:color w:val="538135" w:themeColor="accent6" w:themeShade="BF"/>
          <w:szCs w:val="24"/>
        </w:rPr>
        <w:fldChar w:fldCharType="end"/>
      </w:r>
      <w:r w:rsidRPr="00CC2683">
        <w:rPr>
          <w:color w:val="538135" w:themeColor="accent6" w:themeShade="BF"/>
          <w:szCs w:val="24"/>
        </w:rPr>
        <w:t>.  Elevations range from 900 to 1800 m above sea level (</w:t>
      </w:r>
      <w:proofErr w:type="spellStart"/>
      <w:r w:rsidRPr="00CC2683">
        <w:rPr>
          <w:color w:val="538135" w:themeColor="accent6" w:themeShade="BF"/>
          <w:szCs w:val="24"/>
        </w:rPr>
        <w:t>asl</w:t>
      </w:r>
      <w:proofErr w:type="spellEnd"/>
      <w:r w:rsidRPr="00CC2683">
        <w:rPr>
          <w:color w:val="538135" w:themeColor="accent6" w:themeShade="BF"/>
          <w:szCs w:val="24"/>
        </w:rPr>
        <w:t xml:space="preserve">), with steep slopes dominating the terrain.  Forest cover type in the study area is classified as Sierra Nevada Mixed Conifer </w:t>
      </w:r>
      <w:r w:rsidRPr="00CC2683">
        <w:rPr>
          <w:color w:val="538135" w:themeColor="accent6" w:themeShade="BF"/>
          <w:szCs w:val="24"/>
        </w:rPr>
        <w:fldChar w:fldCharType="begin"/>
      </w:r>
      <w:r w:rsidR="00672288">
        <w:rPr>
          <w:color w:val="538135" w:themeColor="accent6" w:themeShade="BF"/>
          <w:szCs w:val="24"/>
        </w:rPr>
        <w:instrText xml:space="preserve"> ADDIN EN.CITE &lt;EndNote&gt;&lt;Cite&gt;&lt;Author&gt;McDonald&lt;/Author&gt;&lt;Year&gt;1980&lt;/Year&gt;&lt;IDText&gt;California black oak&lt;/IDText&gt;&lt;DisplayText&gt;(McDonald 1980)&lt;/DisplayText&gt;&lt;record&gt;&lt;titles&gt;&lt;title&gt;California black oak&lt;/title&gt;&lt;secondary-title&gt;Forest cover types of the United States and Canada&lt;/secondary-title&gt;&lt;/titles&gt;&lt;pages&gt;122&lt;/pages&gt;&lt;contributors&gt;&lt;authors&gt;&lt;author&gt;McDonald, P.M.&lt;/author&gt;&lt;/authors&gt;&lt;/contributors&gt;&lt;added-date format="utc"&gt;1516391518&lt;/added-date&gt;&lt;pub-location&gt;Washington, D.C.&lt;/pub-location&gt;&lt;ref-type name="Book Section"&gt;5&lt;/ref-type&gt;&lt;dates&gt;&lt;year&gt;1980&lt;/year&gt;&lt;/dates&gt;&lt;rec-number&gt;280&lt;/rec-number&gt;&lt;publisher&gt;Society of American Foresters&lt;/publisher&gt;&lt;last-updated-date format="utc"&gt;1516392036&lt;/last-updated-date&gt;&lt;contributors&gt;&lt;secondary-authors&gt;&lt;author&gt;Eyre, FH&lt;/author&gt;&lt;/secondary-authors&gt;&lt;/contributors&gt;&lt;/record&gt;&lt;/Cite&gt;&lt;/EndNote&gt;</w:instrText>
      </w:r>
      <w:r w:rsidRPr="00CC2683">
        <w:rPr>
          <w:color w:val="538135" w:themeColor="accent6" w:themeShade="BF"/>
          <w:szCs w:val="24"/>
        </w:rPr>
        <w:fldChar w:fldCharType="separate"/>
      </w:r>
      <w:r w:rsidR="00672288">
        <w:rPr>
          <w:noProof/>
          <w:color w:val="538135" w:themeColor="accent6" w:themeShade="BF"/>
          <w:szCs w:val="24"/>
        </w:rPr>
        <w:t>(McDonald 1980)</w:t>
      </w:r>
      <w:r w:rsidRPr="00CC2683">
        <w:rPr>
          <w:color w:val="538135" w:themeColor="accent6" w:themeShade="BF"/>
          <w:szCs w:val="24"/>
        </w:rPr>
        <w:fldChar w:fldCharType="end"/>
      </w:r>
      <w:r w:rsidRPr="00CC2683">
        <w:rPr>
          <w:color w:val="538135" w:themeColor="accent6" w:themeShade="BF"/>
          <w:szCs w:val="24"/>
        </w:rPr>
        <w:t>.  Common overstory species are ponderosa pine (</w:t>
      </w:r>
      <w:proofErr w:type="spellStart"/>
      <w:r w:rsidRPr="00CC2683">
        <w:rPr>
          <w:i/>
          <w:color w:val="538135" w:themeColor="accent6" w:themeShade="BF"/>
          <w:szCs w:val="24"/>
        </w:rPr>
        <w:t>Pinus</w:t>
      </w:r>
      <w:proofErr w:type="spellEnd"/>
      <w:r w:rsidRPr="00CC2683">
        <w:rPr>
          <w:i/>
          <w:color w:val="538135" w:themeColor="accent6" w:themeShade="BF"/>
          <w:szCs w:val="24"/>
        </w:rPr>
        <w:t xml:space="preserve"> ponderosa</w:t>
      </w:r>
      <w:r w:rsidRPr="00CC2683">
        <w:rPr>
          <w:color w:val="538135" w:themeColor="accent6" w:themeShade="BF"/>
          <w:szCs w:val="24"/>
        </w:rPr>
        <w:t xml:space="preserve"> var. </w:t>
      </w:r>
      <w:r w:rsidRPr="00CC2683">
        <w:rPr>
          <w:i/>
          <w:color w:val="538135" w:themeColor="accent6" w:themeShade="BF"/>
          <w:szCs w:val="24"/>
        </w:rPr>
        <w:t>ponderosa</w:t>
      </w:r>
      <w:r w:rsidRPr="00CC2683">
        <w:rPr>
          <w:color w:val="538135" w:themeColor="accent6" w:themeShade="BF"/>
          <w:szCs w:val="24"/>
        </w:rPr>
        <w:t xml:space="preserve"> C. Lawson), sugar pine (</w:t>
      </w:r>
      <w:proofErr w:type="spellStart"/>
      <w:r w:rsidRPr="00CC2683">
        <w:rPr>
          <w:i/>
          <w:color w:val="538135" w:themeColor="accent6" w:themeShade="BF"/>
          <w:szCs w:val="24"/>
        </w:rPr>
        <w:t>Pinus</w:t>
      </w:r>
      <w:proofErr w:type="spellEnd"/>
      <w:r w:rsidRPr="00CC2683">
        <w:rPr>
          <w:i/>
          <w:color w:val="538135" w:themeColor="accent6" w:themeShade="BF"/>
          <w:szCs w:val="24"/>
        </w:rPr>
        <w:t xml:space="preserve"> </w:t>
      </w:r>
      <w:proofErr w:type="spellStart"/>
      <w:r w:rsidRPr="00CC2683">
        <w:rPr>
          <w:i/>
          <w:color w:val="538135" w:themeColor="accent6" w:themeShade="BF"/>
          <w:szCs w:val="24"/>
        </w:rPr>
        <w:t>lambertiana</w:t>
      </w:r>
      <w:proofErr w:type="spellEnd"/>
      <w:r w:rsidRPr="00CC2683">
        <w:rPr>
          <w:color w:val="538135" w:themeColor="accent6" w:themeShade="BF"/>
          <w:szCs w:val="24"/>
        </w:rPr>
        <w:t xml:space="preserve"> Douglas), coast Douglas-fir, white fir, incense-cedar (</w:t>
      </w:r>
      <w:proofErr w:type="spellStart"/>
      <w:r w:rsidRPr="00CC2683">
        <w:rPr>
          <w:i/>
          <w:color w:val="538135" w:themeColor="accent6" w:themeShade="BF"/>
          <w:szCs w:val="24"/>
        </w:rPr>
        <w:t>Calocedrus</w:t>
      </w:r>
      <w:proofErr w:type="spellEnd"/>
      <w:r w:rsidRPr="00CC2683">
        <w:rPr>
          <w:i/>
          <w:color w:val="538135" w:themeColor="accent6" w:themeShade="BF"/>
          <w:szCs w:val="24"/>
        </w:rPr>
        <w:t xml:space="preserve"> </w:t>
      </w:r>
      <w:proofErr w:type="spellStart"/>
      <w:r w:rsidRPr="00CC2683">
        <w:rPr>
          <w:i/>
          <w:color w:val="538135" w:themeColor="accent6" w:themeShade="BF"/>
          <w:szCs w:val="24"/>
        </w:rPr>
        <w:t>decurrens</w:t>
      </w:r>
      <w:proofErr w:type="spellEnd"/>
      <w:r w:rsidRPr="00CC2683">
        <w:rPr>
          <w:color w:val="538135" w:themeColor="accent6" w:themeShade="BF"/>
          <w:szCs w:val="24"/>
        </w:rPr>
        <w:t xml:space="preserve"> (</w:t>
      </w:r>
      <w:proofErr w:type="spellStart"/>
      <w:r w:rsidRPr="00CC2683">
        <w:rPr>
          <w:color w:val="538135" w:themeColor="accent6" w:themeShade="BF"/>
          <w:szCs w:val="24"/>
        </w:rPr>
        <w:t>Torr</w:t>
      </w:r>
      <w:proofErr w:type="spellEnd"/>
      <w:r w:rsidRPr="00CC2683">
        <w:rPr>
          <w:color w:val="538135" w:themeColor="accent6" w:themeShade="BF"/>
          <w:szCs w:val="24"/>
        </w:rPr>
        <w:t xml:space="preserve">.) Florin), and California black oak.  Common shrub species are </w:t>
      </w:r>
      <w:proofErr w:type="spellStart"/>
      <w:r w:rsidRPr="00CC2683">
        <w:rPr>
          <w:color w:val="538135" w:themeColor="accent6" w:themeShade="BF"/>
          <w:szCs w:val="24"/>
        </w:rPr>
        <w:t>deerbrush</w:t>
      </w:r>
      <w:proofErr w:type="spellEnd"/>
      <w:r w:rsidRPr="00CC2683">
        <w:rPr>
          <w:color w:val="538135" w:themeColor="accent6" w:themeShade="BF"/>
          <w:szCs w:val="24"/>
        </w:rPr>
        <w:t xml:space="preserve"> (</w:t>
      </w:r>
      <w:proofErr w:type="spellStart"/>
      <w:r w:rsidRPr="00CC2683">
        <w:rPr>
          <w:i/>
          <w:color w:val="538135" w:themeColor="accent6" w:themeShade="BF"/>
          <w:szCs w:val="24"/>
        </w:rPr>
        <w:t>Ceanothus</w:t>
      </w:r>
      <w:proofErr w:type="spellEnd"/>
      <w:r w:rsidRPr="00CC2683">
        <w:rPr>
          <w:i/>
          <w:color w:val="538135" w:themeColor="accent6" w:themeShade="BF"/>
          <w:szCs w:val="24"/>
        </w:rPr>
        <w:t xml:space="preserve"> </w:t>
      </w:r>
      <w:proofErr w:type="spellStart"/>
      <w:r w:rsidRPr="00CC2683">
        <w:rPr>
          <w:i/>
          <w:color w:val="538135" w:themeColor="accent6" w:themeShade="BF"/>
          <w:szCs w:val="24"/>
        </w:rPr>
        <w:t>integerrimus</w:t>
      </w:r>
      <w:proofErr w:type="spellEnd"/>
      <w:r w:rsidRPr="00CC2683">
        <w:rPr>
          <w:color w:val="538135" w:themeColor="accent6" w:themeShade="BF"/>
          <w:szCs w:val="24"/>
        </w:rPr>
        <w:t xml:space="preserve"> Hook. &amp; </w:t>
      </w:r>
      <w:proofErr w:type="spellStart"/>
      <w:r w:rsidRPr="00CC2683">
        <w:rPr>
          <w:color w:val="538135" w:themeColor="accent6" w:themeShade="BF"/>
          <w:szCs w:val="24"/>
        </w:rPr>
        <w:t>Arn</w:t>
      </w:r>
      <w:proofErr w:type="spellEnd"/>
      <w:r w:rsidRPr="00CC2683">
        <w:rPr>
          <w:color w:val="538135" w:themeColor="accent6" w:themeShade="BF"/>
          <w:szCs w:val="24"/>
        </w:rPr>
        <w:t xml:space="preserve">.), </w:t>
      </w:r>
      <w:proofErr w:type="spellStart"/>
      <w:r w:rsidRPr="00CC2683">
        <w:rPr>
          <w:color w:val="538135" w:themeColor="accent6" w:themeShade="BF"/>
          <w:szCs w:val="24"/>
        </w:rPr>
        <w:t>greenleaf</w:t>
      </w:r>
      <w:proofErr w:type="spellEnd"/>
      <w:r w:rsidRPr="00CC2683">
        <w:rPr>
          <w:color w:val="538135" w:themeColor="accent6" w:themeShade="BF"/>
          <w:szCs w:val="24"/>
        </w:rPr>
        <w:t xml:space="preserve"> manzanita (</w:t>
      </w:r>
      <w:proofErr w:type="spellStart"/>
      <w:r w:rsidRPr="00CC2683">
        <w:rPr>
          <w:i/>
          <w:color w:val="538135" w:themeColor="accent6" w:themeShade="BF"/>
          <w:szCs w:val="24"/>
        </w:rPr>
        <w:t>Arctostaphylos</w:t>
      </w:r>
      <w:proofErr w:type="spellEnd"/>
      <w:r w:rsidRPr="00CC2683">
        <w:rPr>
          <w:i/>
          <w:color w:val="538135" w:themeColor="accent6" w:themeShade="BF"/>
          <w:szCs w:val="24"/>
        </w:rPr>
        <w:t xml:space="preserve"> </w:t>
      </w:r>
      <w:proofErr w:type="spellStart"/>
      <w:r w:rsidRPr="00CC2683">
        <w:rPr>
          <w:i/>
          <w:color w:val="538135" w:themeColor="accent6" w:themeShade="BF"/>
          <w:szCs w:val="24"/>
        </w:rPr>
        <w:t>patula</w:t>
      </w:r>
      <w:proofErr w:type="spellEnd"/>
      <w:r w:rsidRPr="00CC2683">
        <w:rPr>
          <w:color w:val="538135" w:themeColor="accent6" w:themeShade="BF"/>
          <w:szCs w:val="24"/>
        </w:rPr>
        <w:t xml:space="preserve"> Greene), snowbrush (</w:t>
      </w:r>
      <w:proofErr w:type="spellStart"/>
      <w:r w:rsidRPr="00CC2683">
        <w:rPr>
          <w:i/>
          <w:color w:val="538135" w:themeColor="accent6" w:themeShade="BF"/>
          <w:szCs w:val="24"/>
        </w:rPr>
        <w:t>Ceanothus</w:t>
      </w:r>
      <w:proofErr w:type="spellEnd"/>
      <w:r w:rsidRPr="00CC2683">
        <w:rPr>
          <w:i/>
          <w:color w:val="538135" w:themeColor="accent6" w:themeShade="BF"/>
          <w:szCs w:val="24"/>
        </w:rPr>
        <w:t xml:space="preserve"> </w:t>
      </w:r>
      <w:proofErr w:type="spellStart"/>
      <w:r w:rsidRPr="00CC2683">
        <w:rPr>
          <w:i/>
          <w:color w:val="538135" w:themeColor="accent6" w:themeShade="BF"/>
          <w:szCs w:val="24"/>
        </w:rPr>
        <w:t>velutinus</w:t>
      </w:r>
      <w:proofErr w:type="spellEnd"/>
      <w:r w:rsidRPr="00CC2683">
        <w:rPr>
          <w:color w:val="538135" w:themeColor="accent6" w:themeShade="BF"/>
          <w:szCs w:val="24"/>
        </w:rPr>
        <w:t xml:space="preserve"> Douglas ex Hook. var. </w:t>
      </w:r>
      <w:proofErr w:type="spellStart"/>
      <w:r w:rsidRPr="00CC2683">
        <w:rPr>
          <w:i/>
          <w:color w:val="538135" w:themeColor="accent6" w:themeShade="BF"/>
          <w:szCs w:val="24"/>
        </w:rPr>
        <w:t>velutinus</w:t>
      </w:r>
      <w:proofErr w:type="spellEnd"/>
      <w:r w:rsidRPr="00CC2683">
        <w:rPr>
          <w:color w:val="538135" w:themeColor="accent6" w:themeShade="BF"/>
          <w:szCs w:val="24"/>
        </w:rPr>
        <w:t>), Sierra gooseberry (</w:t>
      </w:r>
      <w:proofErr w:type="spellStart"/>
      <w:r w:rsidRPr="00CC2683">
        <w:rPr>
          <w:i/>
          <w:color w:val="538135" w:themeColor="accent6" w:themeShade="BF"/>
          <w:szCs w:val="24"/>
        </w:rPr>
        <w:t>Ribes</w:t>
      </w:r>
      <w:proofErr w:type="spellEnd"/>
      <w:r w:rsidRPr="00CC2683">
        <w:rPr>
          <w:i/>
          <w:color w:val="538135" w:themeColor="accent6" w:themeShade="BF"/>
          <w:szCs w:val="24"/>
        </w:rPr>
        <w:t xml:space="preserve"> </w:t>
      </w:r>
      <w:proofErr w:type="spellStart"/>
      <w:r w:rsidRPr="00CC2683">
        <w:rPr>
          <w:i/>
          <w:color w:val="538135" w:themeColor="accent6" w:themeShade="BF"/>
          <w:szCs w:val="24"/>
        </w:rPr>
        <w:t>roezlii</w:t>
      </w:r>
      <w:proofErr w:type="spellEnd"/>
      <w:r w:rsidRPr="00CC2683">
        <w:rPr>
          <w:i/>
          <w:color w:val="538135" w:themeColor="accent6" w:themeShade="BF"/>
          <w:szCs w:val="24"/>
        </w:rPr>
        <w:t xml:space="preserve"> </w:t>
      </w:r>
      <w:r w:rsidRPr="00CC2683">
        <w:rPr>
          <w:color w:val="538135" w:themeColor="accent6" w:themeShade="BF"/>
          <w:szCs w:val="24"/>
        </w:rPr>
        <w:t xml:space="preserve">Regal var. </w:t>
      </w:r>
      <w:proofErr w:type="spellStart"/>
      <w:r w:rsidRPr="00CC2683">
        <w:rPr>
          <w:i/>
          <w:color w:val="538135" w:themeColor="accent6" w:themeShade="BF"/>
          <w:szCs w:val="24"/>
        </w:rPr>
        <w:t>roezlii</w:t>
      </w:r>
      <w:proofErr w:type="spellEnd"/>
      <w:r w:rsidRPr="00CC2683">
        <w:rPr>
          <w:color w:val="538135" w:themeColor="accent6" w:themeShade="BF"/>
          <w:szCs w:val="24"/>
        </w:rPr>
        <w:t>), mountain whitethorn (</w:t>
      </w:r>
      <w:proofErr w:type="spellStart"/>
      <w:r w:rsidRPr="00CC2683">
        <w:rPr>
          <w:i/>
          <w:color w:val="538135" w:themeColor="accent6" w:themeShade="BF"/>
          <w:szCs w:val="24"/>
        </w:rPr>
        <w:t>Ceanothus</w:t>
      </w:r>
      <w:proofErr w:type="spellEnd"/>
      <w:r w:rsidRPr="00CC2683">
        <w:rPr>
          <w:i/>
          <w:color w:val="538135" w:themeColor="accent6" w:themeShade="BF"/>
          <w:szCs w:val="24"/>
        </w:rPr>
        <w:t xml:space="preserve"> </w:t>
      </w:r>
      <w:proofErr w:type="spellStart"/>
      <w:r w:rsidRPr="00CC2683">
        <w:rPr>
          <w:i/>
          <w:color w:val="538135" w:themeColor="accent6" w:themeShade="BF"/>
          <w:szCs w:val="24"/>
        </w:rPr>
        <w:t>cordulatus</w:t>
      </w:r>
      <w:proofErr w:type="spellEnd"/>
      <w:r w:rsidRPr="00CC2683">
        <w:rPr>
          <w:color w:val="538135" w:themeColor="accent6" w:themeShade="BF"/>
          <w:szCs w:val="24"/>
        </w:rPr>
        <w:t xml:space="preserve"> Kellogg), and trailing snowberry (</w:t>
      </w:r>
      <w:proofErr w:type="spellStart"/>
      <w:r w:rsidRPr="00CC2683">
        <w:rPr>
          <w:i/>
          <w:color w:val="538135" w:themeColor="accent6" w:themeShade="BF"/>
          <w:szCs w:val="24"/>
        </w:rPr>
        <w:t>Symphoricarpos</w:t>
      </w:r>
      <w:proofErr w:type="spellEnd"/>
      <w:r w:rsidRPr="00CC2683">
        <w:rPr>
          <w:i/>
          <w:color w:val="538135" w:themeColor="accent6" w:themeShade="BF"/>
          <w:szCs w:val="24"/>
        </w:rPr>
        <w:t xml:space="preserve"> </w:t>
      </w:r>
      <w:proofErr w:type="spellStart"/>
      <w:r w:rsidRPr="00CC2683">
        <w:rPr>
          <w:i/>
          <w:color w:val="538135" w:themeColor="accent6" w:themeShade="BF"/>
          <w:szCs w:val="24"/>
        </w:rPr>
        <w:t>mollis</w:t>
      </w:r>
      <w:proofErr w:type="spellEnd"/>
      <w:r w:rsidRPr="00CC2683">
        <w:rPr>
          <w:color w:val="538135" w:themeColor="accent6" w:themeShade="BF"/>
          <w:szCs w:val="24"/>
        </w:rPr>
        <w:t xml:space="preserve"> Nutt.).  </w:t>
      </w:r>
    </w:p>
    <w:p w14:paraId="415E2286" w14:textId="77777777" w:rsidR="00CC2683" w:rsidRPr="004428FE" w:rsidRDefault="00CC2683" w:rsidP="004428FE">
      <w:pPr>
        <w:spacing w:line="480" w:lineRule="auto"/>
        <w:rPr>
          <w:rStyle w:val="SubtleEmphasis"/>
        </w:rPr>
      </w:pPr>
      <w:r w:rsidRPr="004428FE">
        <w:rPr>
          <w:rStyle w:val="SubtleEmphasis"/>
        </w:rPr>
        <w:t>Field Sampling</w:t>
      </w:r>
    </w:p>
    <w:p w14:paraId="535F533C" w14:textId="77777777" w:rsidR="00CC2683" w:rsidRPr="00CC2683" w:rsidRDefault="00CC2683" w:rsidP="00CC2683">
      <w:pPr>
        <w:spacing w:line="480" w:lineRule="auto"/>
        <w:rPr>
          <w:color w:val="538135" w:themeColor="accent6" w:themeShade="BF"/>
          <w:szCs w:val="24"/>
        </w:rPr>
      </w:pPr>
      <w:r w:rsidRPr="00CC2683">
        <w:rPr>
          <w:color w:val="538135" w:themeColor="accent6" w:themeShade="BF"/>
          <w:szCs w:val="24"/>
        </w:rPr>
        <w:t>Ninety-</w:t>
      </w:r>
      <w:r w:rsidR="00226032">
        <w:rPr>
          <w:szCs w:val="24"/>
        </w:rPr>
        <w:t>one</w:t>
      </w:r>
      <w:r w:rsidRPr="00226032">
        <w:rPr>
          <w:szCs w:val="24"/>
        </w:rPr>
        <w:t xml:space="preserve"> </w:t>
      </w:r>
      <w:r w:rsidRPr="00CC2683">
        <w:rPr>
          <w:color w:val="538135" w:themeColor="accent6" w:themeShade="BF"/>
          <w:szCs w:val="24"/>
        </w:rPr>
        <w:t xml:space="preserve">plots were established inside and adjacent to the 9,900 ha reburn area, ranging in elevation from 900 to 1400 m </w:t>
      </w:r>
      <w:proofErr w:type="spellStart"/>
      <w:r w:rsidRPr="00CC2683">
        <w:rPr>
          <w:color w:val="538135" w:themeColor="accent6" w:themeShade="BF"/>
          <w:szCs w:val="24"/>
        </w:rPr>
        <w:t>asl</w:t>
      </w:r>
      <w:proofErr w:type="spellEnd"/>
      <w:r w:rsidRPr="00CC2683">
        <w:rPr>
          <w:color w:val="538135" w:themeColor="accent6" w:themeShade="BF"/>
          <w:szCs w:val="24"/>
        </w:rPr>
        <w:t xml:space="preserve">.  Our sampling design used Monitoring Trends in Burn Severity project (MTBS, www.mtbs.gov) classifications of burn severity for the Storrie Fire area (unburned, low, moderate, and high), and then paired these with the same classes of Chips Fire severity, for a total of 16 possible burn severity combinations (i.e., unburned-unburned, unburned-low, unburned-moderate, etc.; </w:t>
      </w:r>
      <w:r w:rsidRPr="00226032">
        <w:rPr>
          <w:szCs w:val="24"/>
          <w:highlight w:val="yellow"/>
        </w:rPr>
        <w:t>Figure 1</w:t>
      </w:r>
      <w:r w:rsidRPr="00CC2683">
        <w:rPr>
          <w:color w:val="538135" w:themeColor="accent6" w:themeShade="BF"/>
          <w:szCs w:val="24"/>
        </w:rPr>
        <w:t xml:space="preserve">).  </w:t>
      </w:r>
      <w:r w:rsidR="00226032">
        <w:rPr>
          <w:color w:val="538135" w:themeColor="accent6" w:themeShade="BF"/>
          <w:szCs w:val="24"/>
        </w:rPr>
        <w:t>We</w:t>
      </w:r>
      <w:r w:rsidRPr="00CC2683">
        <w:rPr>
          <w:color w:val="538135" w:themeColor="accent6" w:themeShade="BF"/>
          <w:szCs w:val="24"/>
        </w:rPr>
        <w:t xml:space="preserve"> selected plots randomly within the previously defined strata using ArcGIS (ESRI, Redlands, California, USA).  Plots were located </w:t>
      </w:r>
      <w:r w:rsidRPr="00CC2683">
        <w:rPr>
          <w:color w:val="538135" w:themeColor="accent6" w:themeShade="BF"/>
          <w:szCs w:val="24"/>
        </w:rPr>
        <w:lastRenderedPageBreak/>
        <w:t>at least 10 m from roads and trails to avoid edge issues.  We further excluded areas with evidence of subsequent post-fire management activity (e.g., post-fire salvage, fuel mastication).</w:t>
      </w:r>
    </w:p>
    <w:p w14:paraId="0B08F580" w14:textId="15922DCF" w:rsidR="00CC2683" w:rsidRDefault="00FA51A4" w:rsidP="00CC2683">
      <w:pPr>
        <w:spacing w:line="480" w:lineRule="auto"/>
      </w:pPr>
      <w:r w:rsidRPr="00CC2683">
        <w:rPr>
          <w:color w:val="538135" w:themeColor="accent6" w:themeShade="BF"/>
          <w:szCs w:val="24"/>
        </w:rPr>
        <w:t xml:space="preserve"> </w:t>
      </w:r>
      <w:r w:rsidR="00CC2683" w:rsidRPr="00CC2683">
        <w:rPr>
          <w:color w:val="538135" w:themeColor="accent6" w:themeShade="BF"/>
          <w:szCs w:val="24"/>
        </w:rPr>
        <w:tab/>
      </w:r>
      <w:r w:rsidR="002D49A6">
        <w:t xml:space="preserve">Species and height were recorded for all woody plant species &gt;10 cm and &lt;137 cm tall within </w:t>
      </w:r>
      <w:r w:rsidR="002D49A6" w:rsidRPr="002D49A6">
        <w:t>a 4.2 m radius (56.48 m</w:t>
      </w:r>
      <w:r w:rsidR="002D49A6" w:rsidRPr="002D49A6">
        <w:rPr>
          <w:vertAlign w:val="superscript"/>
        </w:rPr>
        <w:t>2</w:t>
      </w:r>
      <w:r w:rsidR="002D49A6" w:rsidRPr="002D49A6">
        <w:t xml:space="preserve"> area) circular plot</w:t>
      </w:r>
      <w:r w:rsidR="002D49A6">
        <w:t xml:space="preserve">. </w:t>
      </w:r>
      <w:r w:rsidR="002D49A6" w:rsidRPr="002D49A6">
        <w:t xml:space="preserve"> </w:t>
      </w:r>
      <w:r w:rsidR="00226032" w:rsidRPr="002D49A6">
        <w:t xml:space="preserve">Two </w:t>
      </w:r>
      <w:r w:rsidR="00226032" w:rsidRPr="00226032">
        <w:t>orthogonal crown diameter measurements were taken for each individual</w:t>
      </w:r>
      <w:r w:rsidR="00226032">
        <w:t>, and used to calculate relative percent cover for each species</w:t>
      </w:r>
      <w:r w:rsidR="00226032" w:rsidRPr="00226032">
        <w:t>.</w:t>
      </w:r>
      <w:r w:rsidR="00226032">
        <w:rPr>
          <w:color w:val="538135" w:themeColor="accent6" w:themeShade="BF"/>
        </w:rPr>
        <w:t xml:space="preserve">  </w:t>
      </w:r>
      <w:r w:rsidR="00CC2683" w:rsidRPr="00CC2683">
        <w:rPr>
          <w:color w:val="538135" w:themeColor="accent6" w:themeShade="BF"/>
        </w:rPr>
        <w:t>Tree seedlings and saplings were recorded in the following height categories: 10-25 cm or 25-50 cm for seedlings and 50-75 cm, 75-137 cm, and &gt;137 cm but ≤2.5 cm DBH for saplings.</w:t>
      </w:r>
      <w:r w:rsidR="00CC2683" w:rsidRPr="00CC2683">
        <w:t xml:space="preserve"> </w:t>
      </w:r>
    </w:p>
    <w:p w14:paraId="71BED4A9" w14:textId="7585E38F" w:rsidR="00226032" w:rsidRPr="004428FE" w:rsidRDefault="004428FE" w:rsidP="00CC2683">
      <w:pPr>
        <w:spacing w:line="480" w:lineRule="auto"/>
        <w:rPr>
          <w:rStyle w:val="SubtleEmphasis"/>
        </w:rPr>
      </w:pPr>
      <w:r w:rsidRPr="004428FE">
        <w:rPr>
          <w:rStyle w:val="SubtleEmphasis"/>
        </w:rPr>
        <w:t>Data analysis</w:t>
      </w:r>
    </w:p>
    <w:p w14:paraId="49C9BD1B" w14:textId="14292D75" w:rsidR="004428FE" w:rsidRDefault="004428FE" w:rsidP="00CC2683">
      <w:pPr>
        <w:spacing w:line="480" w:lineRule="auto"/>
        <w:rPr>
          <w:rStyle w:val="Strong"/>
          <w:b w:val="0"/>
        </w:rPr>
      </w:pPr>
      <w:r>
        <w:rPr>
          <w:rStyle w:val="Strong"/>
          <w:b w:val="0"/>
        </w:rPr>
        <w:tab/>
        <w:t>Indicator species analysis</w:t>
      </w:r>
      <w:r w:rsidR="00E54A1B">
        <w:rPr>
          <w:rStyle w:val="Strong"/>
          <w:b w:val="0"/>
        </w:rPr>
        <w:t xml:space="preserve"> </w:t>
      </w:r>
      <w:r w:rsidR="00010E48">
        <w:rPr>
          <w:rStyle w:val="Strong"/>
          <w:b w:val="0"/>
        </w:rPr>
        <w:fldChar w:fldCharType="begin"/>
      </w:r>
      <w:r w:rsidR="00672288">
        <w:rPr>
          <w:rStyle w:val="Strong"/>
          <w:b w:val="0"/>
        </w:rPr>
        <w:instrText xml:space="preserve"> ADDIN EN.CITE &lt;EndNote&gt;&lt;Cite&gt;&lt;Author&gt;Dufrêne&lt;/Author&gt;&lt;Year&gt;1997&lt;/Year&gt;&lt;IDText&gt;Species assemblages and indicator species: the need for a flexible asymmetrical approach&lt;/IDText&gt;&lt;DisplayText&gt;(Dufrêne and Legendre 1997)&lt;/DisplayText&gt;&lt;record&gt;&lt;isbn&gt;1557-7015&lt;/isbn&gt;&lt;titles&gt;&lt;title&gt;Species assemblages and indicator species: the need for a flexible asymmetrical approach&lt;/title&gt;&lt;secondary-title&gt;Ecological monographs&lt;/secondary-title&gt;&lt;/titles&gt;&lt;pages&gt;345-366&lt;/pages&gt;&lt;number&gt;3&lt;/number&gt;&lt;contributors&gt;&lt;authors&gt;&lt;author&gt;Dufrêne, Marc&lt;/author&gt;&lt;author&gt;Legendre, Pierre&lt;/author&gt;&lt;/authors&gt;&lt;/contributors&gt;&lt;added-date format="utc"&gt;1523576491&lt;/added-date&gt;&lt;ref-type name="Journal Article"&gt;17&lt;/ref-type&gt;&lt;dates&gt;&lt;year&gt;1997&lt;/year&gt;&lt;/dates&gt;&lt;rec-number&gt;477&lt;/rec-number&gt;&lt;last-updated-date format="utc"&gt;1523576491&lt;/last-updated-date&gt;&lt;volume&gt;67&lt;/volume&gt;&lt;/record&gt;&lt;/Cite&gt;&lt;/EndNote&gt;</w:instrText>
      </w:r>
      <w:r w:rsidR="00010E48">
        <w:rPr>
          <w:rStyle w:val="Strong"/>
          <w:b w:val="0"/>
        </w:rPr>
        <w:fldChar w:fldCharType="separate"/>
      </w:r>
      <w:r w:rsidR="00672288">
        <w:rPr>
          <w:rStyle w:val="Strong"/>
          <w:b w:val="0"/>
          <w:noProof/>
        </w:rPr>
        <w:t>(Dufrêne and Legendre 1997)</w:t>
      </w:r>
      <w:r w:rsidR="00010E48">
        <w:rPr>
          <w:rStyle w:val="Strong"/>
          <w:b w:val="0"/>
        </w:rPr>
        <w:fldChar w:fldCharType="end"/>
      </w:r>
      <w:r>
        <w:rPr>
          <w:rStyle w:val="Strong"/>
          <w:b w:val="0"/>
        </w:rPr>
        <w:t xml:space="preserve"> </w:t>
      </w:r>
      <w:r w:rsidR="004C046A">
        <w:rPr>
          <w:rStyle w:val="Strong"/>
          <w:b w:val="0"/>
        </w:rPr>
        <w:t xml:space="preserve">using the </w:t>
      </w:r>
      <w:proofErr w:type="spellStart"/>
      <w:r w:rsidR="004C046A">
        <w:rPr>
          <w:rStyle w:val="Strong"/>
          <w:b w:val="0"/>
        </w:rPr>
        <w:t>multipatt</w:t>
      </w:r>
      <w:proofErr w:type="spellEnd"/>
      <w:r w:rsidR="004C046A">
        <w:rPr>
          <w:rStyle w:val="Strong"/>
          <w:b w:val="0"/>
        </w:rPr>
        <w:t xml:space="preserve"> function of the </w:t>
      </w:r>
      <w:proofErr w:type="spellStart"/>
      <w:r w:rsidR="004C046A">
        <w:rPr>
          <w:rStyle w:val="Strong"/>
          <w:b w:val="0"/>
        </w:rPr>
        <w:t>indicspecies</w:t>
      </w:r>
      <w:proofErr w:type="spellEnd"/>
      <w:r w:rsidR="004C046A">
        <w:rPr>
          <w:rStyle w:val="Strong"/>
          <w:b w:val="0"/>
        </w:rPr>
        <w:t xml:space="preserve"> package in R (cite).  </w:t>
      </w:r>
    </w:p>
    <w:p w14:paraId="0469A01A" w14:textId="57FD8373" w:rsidR="004428FE" w:rsidRDefault="004428FE" w:rsidP="00CC2683">
      <w:pPr>
        <w:spacing w:line="480" w:lineRule="auto"/>
        <w:rPr>
          <w:rStyle w:val="Strong"/>
          <w:b w:val="0"/>
        </w:rPr>
      </w:pPr>
      <w:r>
        <w:rPr>
          <w:rStyle w:val="Strong"/>
          <w:b w:val="0"/>
        </w:rPr>
        <w:tab/>
      </w:r>
      <w:r w:rsidR="004C046A" w:rsidRPr="004C046A">
        <w:rPr>
          <w:bCs/>
        </w:rPr>
        <w:t>Non-metric Multidimensional Scaling </w:t>
      </w:r>
      <w:r w:rsidR="004C046A">
        <w:rPr>
          <w:bCs/>
        </w:rPr>
        <w:t>(</w:t>
      </w:r>
      <w:r>
        <w:rPr>
          <w:rStyle w:val="Strong"/>
          <w:b w:val="0"/>
        </w:rPr>
        <w:t>NMDS</w:t>
      </w:r>
      <w:r w:rsidR="004C046A">
        <w:rPr>
          <w:rStyle w:val="Strong"/>
          <w:b w:val="0"/>
        </w:rPr>
        <w:t>)</w:t>
      </w:r>
      <w:r>
        <w:rPr>
          <w:rStyle w:val="Strong"/>
          <w:b w:val="0"/>
        </w:rPr>
        <w:t xml:space="preserve"> </w:t>
      </w:r>
      <w:r w:rsidR="004C046A">
        <w:rPr>
          <w:rStyle w:val="Strong"/>
          <w:b w:val="0"/>
        </w:rPr>
        <w:t xml:space="preserve">was employed to reduce dimensionality and examine patterns present in the data in ordination space.  A matrix of Bray-Curtis distance measures </w:t>
      </w:r>
      <w:r w:rsidR="009A3D91">
        <w:rPr>
          <w:rStyle w:val="Strong"/>
          <w:b w:val="0"/>
        </w:rPr>
        <w:t>was created, based on</w:t>
      </w:r>
      <w:r w:rsidR="0057298C">
        <w:rPr>
          <w:rStyle w:val="Strong"/>
          <w:b w:val="0"/>
        </w:rPr>
        <w:t xml:space="preserve"> r</w:t>
      </w:r>
      <w:r w:rsidR="004C046A">
        <w:rPr>
          <w:rStyle w:val="Strong"/>
          <w:b w:val="0"/>
        </w:rPr>
        <w:t>elative percent cover values</w:t>
      </w:r>
      <w:r w:rsidR="0057298C">
        <w:rPr>
          <w:rStyle w:val="Strong"/>
          <w:b w:val="0"/>
        </w:rPr>
        <w:t xml:space="preserve"> of more common mid-story species (present in at least 5% of plots).  These values</w:t>
      </w:r>
      <w:r w:rsidR="004C046A">
        <w:rPr>
          <w:rStyle w:val="Strong"/>
          <w:b w:val="0"/>
        </w:rPr>
        <w:t xml:space="preserve"> were used in order to account for differences in number of growing season following each fire event (15 years post Storrie Fire and 3 years post Chips Fire).  </w:t>
      </w:r>
      <w:r w:rsidR="009A3D91">
        <w:rPr>
          <w:rStyle w:val="Strong"/>
          <w:b w:val="0"/>
        </w:rPr>
        <w:t xml:space="preserve">This process was conducted in R using the </w:t>
      </w:r>
      <w:proofErr w:type="spellStart"/>
      <w:r w:rsidR="009A3D91">
        <w:rPr>
          <w:rStyle w:val="Strong"/>
          <w:b w:val="0"/>
        </w:rPr>
        <w:t>metaMDS</w:t>
      </w:r>
      <w:proofErr w:type="spellEnd"/>
      <w:r w:rsidR="009A3D91">
        <w:rPr>
          <w:rStyle w:val="Strong"/>
          <w:b w:val="0"/>
        </w:rPr>
        <w:t xml:space="preserve"> function available in the vegan package (</w:t>
      </w:r>
      <w:proofErr w:type="spellStart"/>
      <w:r w:rsidR="009A3D91">
        <w:rPr>
          <w:rStyle w:val="Strong"/>
          <w:b w:val="0"/>
        </w:rPr>
        <w:t>okasen</w:t>
      </w:r>
      <w:proofErr w:type="spellEnd"/>
      <w:r w:rsidR="009A3D91">
        <w:rPr>
          <w:rStyle w:val="Strong"/>
          <w:b w:val="0"/>
        </w:rPr>
        <w:t xml:space="preserve">), with a maximum of 100 iterations.  </w:t>
      </w:r>
    </w:p>
    <w:p w14:paraId="2C8BD805" w14:textId="5E451F72" w:rsidR="001101DF" w:rsidRPr="007A1556" w:rsidRDefault="004428FE" w:rsidP="007A1556">
      <w:pPr>
        <w:pStyle w:val="ListParagraph"/>
        <w:numPr>
          <w:ilvl w:val="0"/>
          <w:numId w:val="2"/>
        </w:numPr>
        <w:spacing w:line="480" w:lineRule="auto"/>
        <w:ind w:left="1620"/>
        <w:rPr>
          <w:rStyle w:val="Strong"/>
          <w:b w:val="0"/>
        </w:rPr>
      </w:pPr>
      <w:r w:rsidRPr="007A1556">
        <w:rPr>
          <w:rStyle w:val="Strong"/>
          <w:b w:val="0"/>
        </w:rPr>
        <w:t xml:space="preserve">Vectors of predictor variables added using </w:t>
      </w:r>
      <w:proofErr w:type="spellStart"/>
      <w:r w:rsidRPr="007A1556">
        <w:rPr>
          <w:rStyle w:val="Strong"/>
          <w:b w:val="0"/>
        </w:rPr>
        <w:t>envfit</w:t>
      </w:r>
      <w:proofErr w:type="spellEnd"/>
      <w:r w:rsidRPr="007A1556">
        <w:rPr>
          <w:rStyle w:val="Strong"/>
          <w:b w:val="0"/>
        </w:rPr>
        <w:t xml:space="preserve"> in R </w:t>
      </w:r>
      <w:r w:rsidRPr="007A1556">
        <w:rPr>
          <w:rStyle w:val="Strong"/>
          <w:b w:val="0"/>
        </w:rPr>
        <w:fldChar w:fldCharType="begin"/>
      </w:r>
      <w:r w:rsidR="00672288" w:rsidRPr="007A1556">
        <w:rPr>
          <w:rStyle w:val="Strong"/>
          <w:b w:val="0"/>
        </w:rPr>
        <w:instrText xml:space="preserve"> ADDIN EN.CITE &lt;EndNote&gt;&lt;Cite&gt;&lt;Author&gt;R Core Team&lt;/Author&gt;&lt;Year&gt;2015&lt;/Year&gt;&lt;IDText&gt;R: A Language and Environment for Statistical Computing&lt;/IDText&gt;&lt;DisplayText&gt;(R Core Team 2015)&lt;/DisplayText&gt;&lt;record&gt;&lt;urls&gt;&lt;related-urls&gt;&lt;url&gt;http://www.R-project.org/&lt;/url&gt;&lt;/related-urls&gt;&lt;/urls&gt;&lt;titles&gt;&lt;title&gt;R: A Language and Environment for Statistical Computing&lt;/title&gt;&lt;/titles&gt;&lt;contributors&gt;&lt;authors&gt;&lt;author&gt;R Core Team,&lt;/author&gt;&lt;/authors&gt;&lt;/contributors&gt;&lt;added-date format="utc"&gt;1514942254&lt;/added-date&gt;&lt;pub-location&gt;Vienna, Austria&lt;/pub-location&gt;&lt;ref-type name="Generic"&gt;13&lt;/ref-type&gt;&lt;dates&gt;&lt;year&gt;2015&lt;/year&gt;&lt;/dates&gt;&lt;rec-number&gt;214&lt;/rec-number&gt;&lt;publisher&gt;R Foundation for Statistical Computing&lt;/publisher&gt;&lt;last-updated-date format="utc"&gt;1523577071&lt;/last-updated-date&gt;&lt;/record&gt;&lt;/Cite&gt;&lt;/EndNote&gt;</w:instrText>
      </w:r>
      <w:r w:rsidRPr="007A1556">
        <w:rPr>
          <w:rStyle w:val="Strong"/>
          <w:b w:val="0"/>
        </w:rPr>
        <w:fldChar w:fldCharType="separate"/>
      </w:r>
      <w:r w:rsidR="00672288" w:rsidRPr="007A1556">
        <w:rPr>
          <w:rStyle w:val="Strong"/>
          <w:b w:val="0"/>
          <w:noProof/>
        </w:rPr>
        <w:t>(R Core Team 2015)</w:t>
      </w:r>
      <w:r w:rsidRPr="007A1556">
        <w:rPr>
          <w:rStyle w:val="Strong"/>
          <w:b w:val="0"/>
        </w:rPr>
        <w:fldChar w:fldCharType="end"/>
      </w:r>
      <w:r w:rsidR="001101DF" w:rsidRPr="007A1556">
        <w:rPr>
          <w:rStyle w:val="Strong"/>
          <w:b w:val="0"/>
          <w:color w:val="FF0000"/>
        </w:rPr>
        <w:t xml:space="preserve"> </w:t>
      </w:r>
    </w:p>
    <w:p w14:paraId="2E7C5C6E" w14:textId="47F8F857" w:rsidR="007A1556" w:rsidRDefault="001101DF" w:rsidP="007A1556">
      <w:pPr>
        <w:spacing w:line="480" w:lineRule="auto"/>
        <w:rPr>
          <w:rStyle w:val="Strong"/>
          <w:b w:val="0"/>
          <w:color w:val="FF0000"/>
        </w:rPr>
      </w:pPr>
      <w:r>
        <w:rPr>
          <w:rStyle w:val="Strong"/>
          <w:b w:val="0"/>
        </w:rPr>
        <w:tab/>
        <w:t>PERMANOVA of effect of</w:t>
      </w:r>
      <w:r w:rsidR="00E54A1B">
        <w:rPr>
          <w:rStyle w:val="Strong"/>
          <w:b w:val="0"/>
        </w:rPr>
        <w:t xml:space="preserve"> continuous fire severity </w:t>
      </w:r>
      <w:proofErr w:type="spellStart"/>
      <w:r w:rsidR="00E54A1B">
        <w:rPr>
          <w:rStyle w:val="Strong"/>
          <w:b w:val="0"/>
        </w:rPr>
        <w:t>indice</w:t>
      </w:r>
      <w:proofErr w:type="spellEnd"/>
      <w:r>
        <w:rPr>
          <w:rStyle w:val="Strong"/>
          <w:b w:val="0"/>
        </w:rPr>
        <w:t xml:space="preserve"> </w:t>
      </w:r>
      <w:r w:rsidR="00E54A1B">
        <w:rPr>
          <w:rStyle w:val="Strong"/>
          <w:b w:val="0"/>
        </w:rPr>
        <w:t>(</w:t>
      </w:r>
      <w:r>
        <w:rPr>
          <w:rStyle w:val="Strong"/>
          <w:b w:val="0"/>
        </w:rPr>
        <w:t>RdNBR</w:t>
      </w:r>
      <w:r w:rsidR="00E54A1B">
        <w:rPr>
          <w:rStyle w:val="Strong"/>
          <w:b w:val="0"/>
        </w:rPr>
        <w:t>)</w:t>
      </w:r>
      <w:r>
        <w:rPr>
          <w:rStyle w:val="Strong"/>
          <w:b w:val="0"/>
        </w:rPr>
        <w:t xml:space="preserve"> for each fire on species composition</w:t>
      </w:r>
      <w:r>
        <w:rPr>
          <w:rStyle w:val="Strong"/>
          <w:b w:val="0"/>
        </w:rPr>
        <w:tab/>
      </w:r>
      <w:r>
        <w:rPr>
          <w:rStyle w:val="Strong"/>
          <w:b w:val="0"/>
        </w:rPr>
        <w:tab/>
      </w:r>
      <w:r w:rsidRPr="00E54A1B">
        <w:rPr>
          <w:rStyle w:val="Strong"/>
          <w:b w:val="0"/>
          <w:color w:val="FF0000"/>
        </w:rPr>
        <w:t xml:space="preserve"> </w:t>
      </w:r>
    </w:p>
    <w:p w14:paraId="40F15B32" w14:textId="0F7FA227" w:rsidR="00CC2683" w:rsidRPr="009A3D91" w:rsidRDefault="00CC2683" w:rsidP="009A3D91">
      <w:pPr>
        <w:spacing w:line="480" w:lineRule="auto"/>
        <w:rPr>
          <w:rStyle w:val="Strong"/>
          <w:b w:val="0"/>
          <w:color w:val="FF0000"/>
        </w:rPr>
      </w:pPr>
      <w:r w:rsidRPr="00672288">
        <w:rPr>
          <w:rStyle w:val="Strong"/>
          <w:bCs w:val="0"/>
        </w:rPr>
        <w:lastRenderedPageBreak/>
        <w:t>Results</w:t>
      </w:r>
    </w:p>
    <w:p w14:paraId="06445420" w14:textId="53D8AAF9" w:rsidR="00CC2683" w:rsidRDefault="00CC2683" w:rsidP="007A1556">
      <w:pPr>
        <w:spacing w:after="0" w:line="480" w:lineRule="auto"/>
      </w:pPr>
      <w:r>
        <w:tab/>
        <w:t>Indicator species analysis:</w:t>
      </w:r>
      <w:r w:rsidR="007A1556">
        <w:t xml:space="preserve">  ALL 16 SEVERITY COMBINATIONS</w:t>
      </w:r>
    </w:p>
    <w:p w14:paraId="1303ED37" w14:textId="3A23E34E" w:rsidR="00CC2683" w:rsidRPr="00CC2683" w:rsidRDefault="00CC2683"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CC2683">
        <w:rPr>
          <w:rFonts w:ascii="Lucida Console" w:eastAsia="Times New Roman" w:hAnsi="Lucida Console" w:cs="Courier New"/>
          <w:color w:val="0000FF"/>
          <w:sz w:val="20"/>
          <w:szCs w:val="20"/>
        </w:rPr>
        <w:t>cov.ind</w:t>
      </w:r>
      <w:proofErr w:type="spellEnd"/>
      <w:r w:rsidRPr="00CC2683">
        <w:rPr>
          <w:rFonts w:ascii="Lucida Console" w:eastAsia="Times New Roman" w:hAnsi="Lucida Console" w:cs="Courier New"/>
          <w:color w:val="0000FF"/>
          <w:sz w:val="20"/>
          <w:szCs w:val="20"/>
        </w:rPr>
        <w:t xml:space="preserve"> &lt;- </w:t>
      </w:r>
      <w:proofErr w:type="spellStart"/>
      <w:r w:rsidRPr="00CC2683">
        <w:rPr>
          <w:rFonts w:ascii="Lucida Console" w:eastAsia="Times New Roman" w:hAnsi="Lucida Console" w:cs="Courier New"/>
          <w:color w:val="0000FF"/>
          <w:sz w:val="20"/>
          <w:szCs w:val="20"/>
        </w:rPr>
        <w:t>multipatt</w:t>
      </w:r>
      <w:proofErr w:type="spellEnd"/>
      <w:r w:rsidRPr="00CC2683">
        <w:rPr>
          <w:rFonts w:ascii="Lucida Console" w:eastAsia="Times New Roman" w:hAnsi="Lucida Console" w:cs="Courier New"/>
          <w:color w:val="0000FF"/>
          <w:sz w:val="20"/>
          <w:szCs w:val="20"/>
        </w:rPr>
        <w:t>(cover2, cluster = cat, control = how(</w:t>
      </w:r>
      <w:proofErr w:type="spellStart"/>
      <w:r w:rsidRPr="00CC2683">
        <w:rPr>
          <w:rFonts w:ascii="Lucida Console" w:eastAsia="Times New Roman" w:hAnsi="Lucida Console" w:cs="Courier New"/>
          <w:color w:val="0000FF"/>
          <w:sz w:val="20"/>
          <w:szCs w:val="20"/>
        </w:rPr>
        <w:t>nperm</w:t>
      </w:r>
      <w:proofErr w:type="spellEnd"/>
      <w:r w:rsidRPr="00CC2683">
        <w:rPr>
          <w:rFonts w:ascii="Lucida Console" w:eastAsia="Times New Roman" w:hAnsi="Lucida Console" w:cs="Courier New"/>
          <w:color w:val="0000FF"/>
          <w:sz w:val="20"/>
          <w:szCs w:val="20"/>
        </w:rPr>
        <w:t xml:space="preserve"> = 999), </w:t>
      </w:r>
      <w:proofErr w:type="spellStart"/>
      <w:r w:rsidRPr="00CC2683">
        <w:rPr>
          <w:rFonts w:ascii="Lucida Console" w:eastAsia="Times New Roman" w:hAnsi="Lucida Console" w:cs="Courier New"/>
          <w:color w:val="0000FF"/>
          <w:sz w:val="20"/>
          <w:szCs w:val="20"/>
        </w:rPr>
        <w:t>duleg</w:t>
      </w:r>
      <w:proofErr w:type="spellEnd"/>
      <w:r w:rsidRPr="00CC2683">
        <w:rPr>
          <w:rFonts w:ascii="Lucida Console" w:eastAsia="Times New Roman" w:hAnsi="Lucida Console" w:cs="Courier New"/>
          <w:color w:val="0000FF"/>
          <w:sz w:val="20"/>
          <w:szCs w:val="20"/>
        </w:rPr>
        <w:t xml:space="preserve"> = T)</w:t>
      </w:r>
    </w:p>
    <w:p w14:paraId="18B01386"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5E9CC87"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Multilevel pattern analysis</w:t>
      </w:r>
    </w:p>
    <w:p w14:paraId="65583081"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w:t>
      </w:r>
    </w:p>
    <w:p w14:paraId="3F67B6DE"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Association function: </w:t>
      </w:r>
      <w:proofErr w:type="spellStart"/>
      <w:r w:rsidRPr="00CC2683">
        <w:rPr>
          <w:rFonts w:ascii="Lucida Console" w:eastAsia="Times New Roman" w:hAnsi="Lucida Console" w:cs="Courier New"/>
          <w:color w:val="000000"/>
          <w:sz w:val="20"/>
          <w:szCs w:val="20"/>
          <w:bdr w:val="none" w:sz="0" w:space="0" w:color="auto" w:frame="1"/>
        </w:rPr>
        <w:t>IndVal.g</w:t>
      </w:r>
      <w:proofErr w:type="spellEnd"/>
    </w:p>
    <w:p w14:paraId="08DF2F02"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Significance level (alpha): 0.05</w:t>
      </w:r>
    </w:p>
    <w:p w14:paraId="751B075C"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8F657FF"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Total number of species: 12</w:t>
      </w:r>
    </w:p>
    <w:p w14:paraId="0D9AA9FB"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Selected number of species: 6 </w:t>
      </w:r>
    </w:p>
    <w:p w14:paraId="0177BB95"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Number of species associated to 1 group: 6 </w:t>
      </w:r>
    </w:p>
    <w:p w14:paraId="12DB6F5D"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74BF883" w14:textId="77777777" w:rsidR="00CC2683" w:rsidRPr="00CC2683" w:rsidRDefault="00CC2683" w:rsidP="00CC2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C2683">
        <w:rPr>
          <w:rFonts w:ascii="Lucida Console" w:eastAsia="Times New Roman" w:hAnsi="Lucida Console" w:cs="Courier New"/>
          <w:color w:val="000000"/>
          <w:sz w:val="20"/>
          <w:szCs w:val="20"/>
          <w:bdr w:val="none" w:sz="0" w:space="0" w:color="auto" w:frame="1"/>
        </w:rPr>
        <w:t xml:space="preserve"> List of species associated to each combination: </w:t>
      </w:r>
    </w:p>
    <w:p w14:paraId="08897623"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Group high/high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1C85C73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r w:rsidR="00ED3902">
        <w:rPr>
          <w:rStyle w:val="gnkrckgcgsb"/>
          <w:rFonts w:ascii="Lucida Console" w:hAnsi="Lucida Console"/>
          <w:color w:val="000000"/>
          <w:bdr w:val="none" w:sz="0" w:space="0" w:color="auto" w:frame="1"/>
        </w:rPr>
        <w:tab/>
        <w:t>Indicator Value</w:t>
      </w:r>
    </w:p>
    <w:p w14:paraId="5337C8FE"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CECO 0.2258 0.8333 0.434   0.018 *</w:t>
      </w:r>
      <w:r w:rsidR="00ED3902">
        <w:rPr>
          <w:rStyle w:val="gnkrckgcgsb"/>
          <w:rFonts w:ascii="Lucida Console" w:hAnsi="Lucida Console"/>
          <w:b/>
          <w:color w:val="000000"/>
          <w:bdr w:val="none" w:sz="0" w:space="0" w:color="auto" w:frame="1"/>
        </w:rPr>
        <w:tab/>
        <w:t>18</w:t>
      </w:r>
    </w:p>
    <w:p w14:paraId="1E268D7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80DFC3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high/un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5B92096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p>
    <w:p w14:paraId="0C80519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CEVE 0.5361 0.1667 0.299   0.805</w:t>
      </w:r>
      <w:r w:rsidR="00ED3902">
        <w:rPr>
          <w:rStyle w:val="gnkrckgcgsb"/>
          <w:rFonts w:ascii="Lucida Console" w:hAnsi="Lucida Console"/>
          <w:color w:val="000000"/>
          <w:bdr w:val="none" w:sz="0" w:space="0" w:color="auto" w:frame="1"/>
        </w:rPr>
        <w:tab/>
      </w:r>
    </w:p>
    <w:p w14:paraId="31C71A7F"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E5051A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low/low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2A59538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FE53B8D"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QUKE 0.4423 1.0000 0.665   0.001 ***</w:t>
      </w:r>
      <w:r w:rsidR="00ED3902">
        <w:rPr>
          <w:rStyle w:val="gnkrckgcgsb"/>
          <w:rFonts w:ascii="Lucida Console" w:hAnsi="Lucida Console"/>
          <w:b/>
          <w:color w:val="000000"/>
          <w:bdr w:val="none" w:sz="0" w:space="0" w:color="auto" w:frame="1"/>
        </w:rPr>
        <w:tab/>
        <w:t>44</w:t>
      </w:r>
    </w:p>
    <w:p w14:paraId="582A79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CEPR 0.4685 0.3333 0.395   0.603    </w:t>
      </w:r>
    </w:p>
    <w:p w14:paraId="70785F5C"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4EF315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mod/low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74516F1"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308E262B"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PILA 0.3836 0.6667 0.506   0.043 *</w:t>
      </w:r>
      <w:r w:rsidR="00ED3902">
        <w:rPr>
          <w:rStyle w:val="gnkrckgcgsb"/>
          <w:rFonts w:ascii="Lucida Console" w:hAnsi="Lucida Console"/>
          <w:b/>
          <w:color w:val="000000"/>
          <w:bdr w:val="none" w:sz="0" w:space="0" w:color="auto" w:frame="1"/>
        </w:rPr>
        <w:tab/>
        <w:t>26</w:t>
      </w:r>
    </w:p>
    <w:p w14:paraId="585B1AF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A2612F4"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mod/un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61B1EE5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p>
    <w:p w14:paraId="02112EF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ARPA 0.3472 0.5000 0.417   0.236</w:t>
      </w:r>
    </w:p>
    <w:p w14:paraId="68436569"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PIPO 0.7462 0.1667 0.353   0.898</w:t>
      </w:r>
    </w:p>
    <w:p w14:paraId="7C966960"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557ED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un/low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37F0A8D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p>
    <w:p w14:paraId="268A4807"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RIRO 0.2853 0.6000 0.414   0.360</w:t>
      </w:r>
    </w:p>
    <w:p w14:paraId="21F9FB0D"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SYMO 0.3719 0.4000 0.386   0.241</w:t>
      </w:r>
    </w:p>
    <w:p w14:paraId="0E20F8A5"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F7A08"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un/mod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1 </w:t>
      </w:r>
    </w:p>
    <w:p w14:paraId="7B293F3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786A6D8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CEIN 0.1391 1.0000 0.373   0.002 **</w:t>
      </w:r>
      <w:r w:rsidR="00ED3902">
        <w:rPr>
          <w:rStyle w:val="gnkrckgcgsb"/>
          <w:rFonts w:ascii="Lucida Console" w:hAnsi="Lucida Console"/>
          <w:b/>
          <w:color w:val="000000"/>
          <w:bdr w:val="none" w:sz="0" w:space="0" w:color="auto" w:frame="1"/>
        </w:rPr>
        <w:tab/>
        <w:t>14</w:t>
      </w:r>
    </w:p>
    <w:p w14:paraId="25F7CFF2"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F147EA"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Group un/un  #</w:t>
      </w:r>
      <w:proofErr w:type="spellStart"/>
      <w:r>
        <w:rPr>
          <w:rStyle w:val="gnkrckgcgsb"/>
          <w:rFonts w:ascii="Lucida Console" w:hAnsi="Lucida Console"/>
          <w:color w:val="000000"/>
          <w:bdr w:val="none" w:sz="0" w:space="0" w:color="auto" w:frame="1"/>
        </w:rPr>
        <w:t>sps</w:t>
      </w:r>
      <w:proofErr w:type="spellEnd"/>
      <w:r>
        <w:rPr>
          <w:rStyle w:val="gnkrckgcgsb"/>
          <w:rFonts w:ascii="Lucida Console" w:hAnsi="Lucida Console"/>
          <w:color w:val="000000"/>
          <w:bdr w:val="none" w:sz="0" w:space="0" w:color="auto" w:frame="1"/>
        </w:rPr>
        <w:t xml:space="preserve">.  2 </w:t>
      </w:r>
    </w:p>
    <w:p w14:paraId="79609D0B" w14:textId="77777777" w:rsidR="00226032" w:rsidRDefault="0022603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      B  stat </w:t>
      </w:r>
      <w:proofErr w:type="spellStart"/>
      <w:r>
        <w:rPr>
          <w:rStyle w:val="gnkrckgcgsb"/>
          <w:rFonts w:ascii="Lucida Console" w:hAnsi="Lucida Console"/>
          <w:color w:val="000000"/>
          <w:bdr w:val="none" w:sz="0" w:space="0" w:color="auto" w:frame="1"/>
        </w:rPr>
        <w:t>p.value</w:t>
      </w:r>
      <w:proofErr w:type="spellEnd"/>
      <w:r>
        <w:rPr>
          <w:rStyle w:val="gnkrckgcgsb"/>
          <w:rFonts w:ascii="Lucida Console" w:hAnsi="Lucida Console"/>
          <w:color w:val="000000"/>
          <w:bdr w:val="none" w:sz="0" w:space="0" w:color="auto" w:frame="1"/>
        </w:rPr>
        <w:t xml:space="preserve">  </w:t>
      </w:r>
    </w:p>
    <w:p w14:paraId="0A75A250"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PSME 0.8800 0.5000 0.663   0.013 *</w:t>
      </w:r>
      <w:r w:rsidR="00ED3902">
        <w:rPr>
          <w:rStyle w:val="gnkrckgcgsb"/>
          <w:rFonts w:ascii="Lucida Console" w:hAnsi="Lucida Console"/>
          <w:b/>
          <w:color w:val="000000"/>
          <w:bdr w:val="none" w:sz="0" w:space="0" w:color="auto" w:frame="1"/>
        </w:rPr>
        <w:tab/>
        <w:t>44</w:t>
      </w:r>
    </w:p>
    <w:p w14:paraId="5DE09F84" w14:textId="77777777" w:rsidR="00226032" w:rsidRPr="00665DA1" w:rsidRDefault="00226032" w:rsidP="00226032">
      <w:pPr>
        <w:pStyle w:val="HTMLPreformatted"/>
        <w:shd w:val="clear" w:color="auto" w:fill="FFFFFF"/>
        <w:wordWrap w:val="0"/>
        <w:spacing w:line="225" w:lineRule="atLeast"/>
        <w:rPr>
          <w:rStyle w:val="gnkrckgcgsb"/>
          <w:rFonts w:ascii="Lucida Console" w:hAnsi="Lucida Console"/>
          <w:b/>
          <w:color w:val="000000"/>
          <w:bdr w:val="none" w:sz="0" w:space="0" w:color="auto" w:frame="1"/>
        </w:rPr>
      </w:pPr>
      <w:r w:rsidRPr="00665DA1">
        <w:rPr>
          <w:rStyle w:val="gnkrckgcgsb"/>
          <w:rFonts w:ascii="Lucida Console" w:hAnsi="Lucida Console"/>
          <w:b/>
          <w:color w:val="000000"/>
          <w:bdr w:val="none" w:sz="0" w:space="0" w:color="auto" w:frame="1"/>
        </w:rPr>
        <w:t>ABCO 0.4128 0.7500 0.556   0.013 *</w:t>
      </w:r>
      <w:r w:rsidR="00ED3902">
        <w:rPr>
          <w:rStyle w:val="gnkrckgcgsb"/>
          <w:rFonts w:ascii="Lucida Console" w:hAnsi="Lucida Console"/>
          <w:b/>
          <w:color w:val="000000"/>
          <w:bdr w:val="none" w:sz="0" w:space="0" w:color="auto" w:frame="1"/>
        </w:rPr>
        <w:tab/>
        <w:t>31</w:t>
      </w:r>
    </w:p>
    <w:p w14:paraId="0D547D99" w14:textId="0DD400CE" w:rsidR="00ED3902" w:rsidRDefault="00ED3902"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92F8DAB" w14:textId="505AA0C0" w:rsidR="007A1556" w:rsidRDefault="007A1556"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43F674A" w14:textId="77777777" w:rsid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74BE44F6" w14:textId="655BEA43" w:rsidR="007A1556" w:rsidRPr="00F44265" w:rsidRDefault="00C0702D" w:rsidP="00F44265">
      <w:pPr>
        <w:rPr>
          <w:sz w:val="20"/>
        </w:rPr>
      </w:pPr>
      <w:r w:rsidRPr="00F44265">
        <w:lastRenderedPageBreak/>
        <w:t>I</w:t>
      </w:r>
      <w:r w:rsidR="007A1556" w:rsidRPr="00F44265">
        <w:t xml:space="preserve">ndicator species analysis WITH </w:t>
      </w:r>
      <w:r w:rsidR="00F44265">
        <w:t>9 COMBINATIONS, incl.</w:t>
      </w:r>
      <w:r w:rsidR="007A1556" w:rsidRPr="00F44265">
        <w:t xml:space="preserve"> UN, (LOW+MOD)=LOW, HIGH</w:t>
      </w:r>
    </w:p>
    <w:p w14:paraId="3E947795" w14:textId="20C80F5D" w:rsidR="007A1556" w:rsidRPr="007A1556" w:rsidRDefault="007A1556" w:rsidP="00C07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7A1556">
        <w:rPr>
          <w:rFonts w:ascii="Lucida Console" w:eastAsia="Times New Roman" w:hAnsi="Lucida Console" w:cs="Courier New"/>
          <w:color w:val="0000FF"/>
          <w:sz w:val="20"/>
          <w:szCs w:val="20"/>
        </w:rPr>
        <w:t xml:space="preserve">&gt; </w:t>
      </w:r>
      <w:proofErr w:type="spellStart"/>
      <w:r w:rsidRPr="007A1556">
        <w:rPr>
          <w:rFonts w:ascii="Lucida Console" w:eastAsia="Times New Roman" w:hAnsi="Lucida Console" w:cs="Courier New"/>
          <w:color w:val="0000FF"/>
          <w:sz w:val="20"/>
          <w:szCs w:val="20"/>
        </w:rPr>
        <w:t>cov.ind</w:t>
      </w:r>
      <w:proofErr w:type="spellEnd"/>
      <w:r w:rsidRPr="007A1556">
        <w:rPr>
          <w:rFonts w:ascii="Lucida Console" w:eastAsia="Times New Roman" w:hAnsi="Lucida Console" w:cs="Courier New"/>
          <w:color w:val="0000FF"/>
          <w:sz w:val="20"/>
          <w:szCs w:val="20"/>
        </w:rPr>
        <w:t xml:space="preserve"> &lt;- </w:t>
      </w:r>
      <w:proofErr w:type="spellStart"/>
      <w:r w:rsidRPr="007A1556">
        <w:rPr>
          <w:rFonts w:ascii="Lucida Console" w:eastAsia="Times New Roman" w:hAnsi="Lucida Console" w:cs="Courier New"/>
          <w:color w:val="0000FF"/>
          <w:sz w:val="20"/>
          <w:szCs w:val="20"/>
        </w:rPr>
        <w:t>multipatt</w:t>
      </w:r>
      <w:proofErr w:type="spellEnd"/>
      <w:r w:rsidRPr="007A1556">
        <w:rPr>
          <w:rFonts w:ascii="Lucida Console" w:eastAsia="Times New Roman" w:hAnsi="Lucida Console" w:cs="Courier New"/>
          <w:color w:val="0000FF"/>
          <w:sz w:val="20"/>
          <w:szCs w:val="20"/>
        </w:rPr>
        <w:t>(cover2, cluster = cat, control = how(</w:t>
      </w:r>
      <w:proofErr w:type="spellStart"/>
      <w:r w:rsidRPr="007A1556">
        <w:rPr>
          <w:rFonts w:ascii="Lucida Console" w:eastAsia="Times New Roman" w:hAnsi="Lucida Console" w:cs="Courier New"/>
          <w:color w:val="0000FF"/>
          <w:sz w:val="20"/>
          <w:szCs w:val="20"/>
        </w:rPr>
        <w:t>nperm</w:t>
      </w:r>
      <w:proofErr w:type="spellEnd"/>
      <w:r w:rsidRPr="007A1556">
        <w:rPr>
          <w:rFonts w:ascii="Lucida Console" w:eastAsia="Times New Roman" w:hAnsi="Lucida Console" w:cs="Courier New"/>
          <w:color w:val="0000FF"/>
          <w:sz w:val="20"/>
          <w:szCs w:val="20"/>
        </w:rPr>
        <w:t xml:space="preserve"> = 99), </w:t>
      </w:r>
      <w:proofErr w:type="spellStart"/>
      <w:r w:rsidRPr="007A1556">
        <w:rPr>
          <w:rFonts w:ascii="Lucida Console" w:eastAsia="Times New Roman" w:hAnsi="Lucida Console" w:cs="Courier New"/>
          <w:color w:val="0000FF"/>
          <w:sz w:val="20"/>
          <w:szCs w:val="20"/>
        </w:rPr>
        <w:t>duleg</w:t>
      </w:r>
      <w:proofErr w:type="spellEnd"/>
      <w:r w:rsidRPr="007A1556">
        <w:rPr>
          <w:rFonts w:ascii="Lucida Console" w:eastAsia="Times New Roman" w:hAnsi="Lucida Console" w:cs="Courier New"/>
          <w:color w:val="0000FF"/>
          <w:sz w:val="20"/>
          <w:szCs w:val="20"/>
        </w:rPr>
        <w:t xml:space="preserve"> = T)</w:t>
      </w:r>
    </w:p>
    <w:p w14:paraId="36B4E80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Multilevel pattern analysis</w:t>
      </w:r>
    </w:p>
    <w:p w14:paraId="55366933"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w:t>
      </w:r>
    </w:p>
    <w:p w14:paraId="68A605F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Association function: </w:t>
      </w:r>
      <w:proofErr w:type="spellStart"/>
      <w:r w:rsidRPr="007A1556">
        <w:rPr>
          <w:rFonts w:ascii="Lucida Console" w:eastAsia="Times New Roman" w:hAnsi="Lucida Console" w:cs="Courier New"/>
          <w:color w:val="000000"/>
          <w:sz w:val="20"/>
          <w:szCs w:val="20"/>
          <w:bdr w:val="none" w:sz="0" w:space="0" w:color="auto" w:frame="1"/>
        </w:rPr>
        <w:t>IndVal.g</w:t>
      </w:r>
      <w:proofErr w:type="spellEnd"/>
    </w:p>
    <w:p w14:paraId="4440A2B0"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Significance level (alpha): 0.05</w:t>
      </w:r>
    </w:p>
    <w:p w14:paraId="7EAE035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4C4074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Total number of species: 12</w:t>
      </w:r>
    </w:p>
    <w:p w14:paraId="1F586924"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Selected number of species: 5 </w:t>
      </w:r>
    </w:p>
    <w:p w14:paraId="1DC65A07"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Number of species associated to 1 group: 5 </w:t>
      </w:r>
    </w:p>
    <w:p w14:paraId="2DEA65E8"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45437AC"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List of species associated to each combination: </w:t>
      </w:r>
    </w:p>
    <w:p w14:paraId="7DE8726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97A176F" w14:textId="6EA48EDB"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high/high  #</w:t>
      </w:r>
      <w:proofErr w:type="spellStart"/>
      <w:r w:rsidRPr="007A1556">
        <w:rPr>
          <w:rFonts w:ascii="Lucida Console" w:eastAsia="Times New Roman" w:hAnsi="Lucida Console" w:cs="Courier New"/>
          <w:color w:val="000000"/>
          <w:sz w:val="20"/>
          <w:szCs w:val="20"/>
          <w:bdr w:val="none" w:sz="0" w:space="0" w:color="auto" w:frame="1"/>
        </w:rPr>
        <w:t>sps</w:t>
      </w:r>
      <w:proofErr w:type="spellEnd"/>
      <w:r w:rsidRPr="007A1556">
        <w:rPr>
          <w:rFonts w:ascii="Lucida Console" w:eastAsia="Times New Roman" w:hAnsi="Lucida Console" w:cs="Courier New"/>
          <w:color w:val="000000"/>
          <w:sz w:val="20"/>
          <w:szCs w:val="20"/>
          <w:bdr w:val="none" w:sz="0" w:space="0" w:color="auto" w:frame="1"/>
        </w:rPr>
        <w:t xml:space="preserve">.  1 </w:t>
      </w:r>
      <w:r w:rsidR="00C0702D">
        <w:rPr>
          <w:rFonts w:ascii="Lucida Console" w:eastAsia="Times New Roman" w:hAnsi="Lucida Console" w:cs="Courier New"/>
          <w:color w:val="000000"/>
          <w:sz w:val="20"/>
          <w:szCs w:val="20"/>
          <w:bdr w:val="none" w:sz="0" w:space="0" w:color="auto" w:frame="1"/>
        </w:rPr>
        <w:tab/>
      </w:r>
      <w:r w:rsidR="00C0702D">
        <w:rPr>
          <w:rFonts w:ascii="Lucida Console" w:eastAsia="Times New Roman" w:hAnsi="Lucida Console" w:cs="Courier New"/>
          <w:color w:val="000000"/>
          <w:sz w:val="20"/>
          <w:szCs w:val="20"/>
          <w:bdr w:val="none" w:sz="0" w:space="0" w:color="auto" w:frame="1"/>
        </w:rPr>
        <w:tab/>
      </w:r>
      <w:proofErr w:type="spellStart"/>
      <w:r w:rsidR="00C0702D">
        <w:rPr>
          <w:rFonts w:ascii="Lucida Console" w:eastAsia="Times New Roman" w:hAnsi="Lucida Console" w:cs="Courier New"/>
          <w:color w:val="000000"/>
          <w:sz w:val="20"/>
          <w:szCs w:val="20"/>
          <w:bdr w:val="none" w:sz="0" w:space="0" w:color="auto" w:frame="1"/>
        </w:rPr>
        <w:t>Ind</w:t>
      </w:r>
      <w:proofErr w:type="spellEnd"/>
      <w:r w:rsidR="00C0702D">
        <w:rPr>
          <w:rFonts w:ascii="Lucida Console" w:eastAsia="Times New Roman" w:hAnsi="Lucida Console" w:cs="Courier New"/>
          <w:color w:val="000000"/>
          <w:sz w:val="20"/>
          <w:szCs w:val="20"/>
          <w:bdr w:val="none" w:sz="0" w:space="0" w:color="auto" w:frame="1"/>
        </w:rPr>
        <w:t xml:space="preserve"> Value</w:t>
      </w:r>
    </w:p>
    <w:p w14:paraId="3BE1EFBE"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w:t>
      </w:r>
      <w:proofErr w:type="spellStart"/>
      <w:r w:rsidRPr="007A1556">
        <w:rPr>
          <w:rFonts w:ascii="Lucida Console" w:eastAsia="Times New Roman" w:hAnsi="Lucida Console" w:cs="Courier New"/>
          <w:color w:val="000000"/>
          <w:sz w:val="20"/>
          <w:szCs w:val="20"/>
          <w:bdr w:val="none" w:sz="0" w:space="0" w:color="auto" w:frame="1"/>
        </w:rPr>
        <w:t>p.value</w:t>
      </w:r>
      <w:proofErr w:type="spellEnd"/>
      <w:r w:rsidRPr="007A1556">
        <w:rPr>
          <w:rFonts w:ascii="Lucida Console" w:eastAsia="Times New Roman" w:hAnsi="Lucida Console" w:cs="Courier New"/>
          <w:color w:val="000000"/>
          <w:sz w:val="20"/>
          <w:szCs w:val="20"/>
          <w:bdr w:val="none" w:sz="0" w:space="0" w:color="auto" w:frame="1"/>
        </w:rPr>
        <w:t xml:space="preserve">  </w:t>
      </w:r>
    </w:p>
    <w:p w14:paraId="65B70D82" w14:textId="07B32CCB"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CECO 0.3661 0.8333 0.552    0.02 *</w:t>
      </w:r>
      <w:r w:rsidR="00C0702D" w:rsidRPr="00C0702D">
        <w:rPr>
          <w:rFonts w:ascii="Lucida Console" w:eastAsia="Times New Roman" w:hAnsi="Lucida Console" w:cs="Courier New"/>
          <w:b/>
          <w:color w:val="000000"/>
          <w:sz w:val="20"/>
          <w:szCs w:val="20"/>
          <w:bdr w:val="none" w:sz="0" w:space="0" w:color="auto" w:frame="1"/>
        </w:rPr>
        <w:tab/>
        <w:t>31</w:t>
      </w:r>
    </w:p>
    <w:p w14:paraId="3A8E2AF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B1401ED"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low/low  #</w:t>
      </w:r>
      <w:proofErr w:type="spellStart"/>
      <w:r w:rsidRPr="007A1556">
        <w:rPr>
          <w:rFonts w:ascii="Lucida Console" w:eastAsia="Times New Roman" w:hAnsi="Lucida Console" w:cs="Courier New"/>
          <w:color w:val="000000"/>
          <w:sz w:val="20"/>
          <w:szCs w:val="20"/>
          <w:bdr w:val="none" w:sz="0" w:space="0" w:color="auto" w:frame="1"/>
        </w:rPr>
        <w:t>sps</w:t>
      </w:r>
      <w:proofErr w:type="spellEnd"/>
      <w:r w:rsidRPr="007A1556">
        <w:rPr>
          <w:rFonts w:ascii="Lucida Console" w:eastAsia="Times New Roman" w:hAnsi="Lucida Console" w:cs="Courier New"/>
          <w:color w:val="000000"/>
          <w:sz w:val="20"/>
          <w:szCs w:val="20"/>
          <w:bdr w:val="none" w:sz="0" w:space="0" w:color="auto" w:frame="1"/>
        </w:rPr>
        <w:t xml:space="preserve">.  1 </w:t>
      </w:r>
    </w:p>
    <w:p w14:paraId="499ACF04"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w:t>
      </w:r>
      <w:proofErr w:type="spellStart"/>
      <w:r w:rsidRPr="007A1556">
        <w:rPr>
          <w:rFonts w:ascii="Lucida Console" w:eastAsia="Times New Roman" w:hAnsi="Lucida Console" w:cs="Courier New"/>
          <w:color w:val="000000"/>
          <w:sz w:val="20"/>
          <w:szCs w:val="20"/>
          <w:bdr w:val="none" w:sz="0" w:space="0" w:color="auto" w:frame="1"/>
        </w:rPr>
        <w:t>p.value</w:t>
      </w:r>
      <w:proofErr w:type="spellEnd"/>
      <w:r w:rsidRPr="007A1556">
        <w:rPr>
          <w:rFonts w:ascii="Lucida Console" w:eastAsia="Times New Roman" w:hAnsi="Lucida Console" w:cs="Courier New"/>
          <w:color w:val="000000"/>
          <w:sz w:val="20"/>
          <w:szCs w:val="20"/>
          <w:bdr w:val="none" w:sz="0" w:space="0" w:color="auto" w:frame="1"/>
        </w:rPr>
        <w:t xml:space="preserve">  </w:t>
      </w:r>
    </w:p>
    <w:p w14:paraId="5304B846" w14:textId="06A01599"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QUKE 0.4800 0.6364 0.553    0.04 *</w:t>
      </w:r>
      <w:r w:rsidR="00C0702D" w:rsidRPr="00C0702D">
        <w:rPr>
          <w:rFonts w:ascii="Lucida Console" w:eastAsia="Times New Roman" w:hAnsi="Lucida Console" w:cs="Courier New"/>
          <w:b/>
          <w:color w:val="000000"/>
          <w:sz w:val="20"/>
          <w:szCs w:val="20"/>
          <w:bdr w:val="none" w:sz="0" w:space="0" w:color="auto" w:frame="1"/>
        </w:rPr>
        <w:tab/>
        <w:t>31</w:t>
      </w:r>
    </w:p>
    <w:p w14:paraId="771E3DE0"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E38C285"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un/high  #</w:t>
      </w:r>
      <w:proofErr w:type="spellStart"/>
      <w:r w:rsidRPr="007A1556">
        <w:rPr>
          <w:rFonts w:ascii="Lucida Console" w:eastAsia="Times New Roman" w:hAnsi="Lucida Console" w:cs="Courier New"/>
          <w:color w:val="000000"/>
          <w:sz w:val="20"/>
          <w:szCs w:val="20"/>
          <w:bdr w:val="none" w:sz="0" w:space="0" w:color="auto" w:frame="1"/>
        </w:rPr>
        <w:t>sps</w:t>
      </w:r>
      <w:proofErr w:type="spellEnd"/>
      <w:r w:rsidRPr="007A1556">
        <w:rPr>
          <w:rFonts w:ascii="Lucida Console" w:eastAsia="Times New Roman" w:hAnsi="Lucida Console" w:cs="Courier New"/>
          <w:color w:val="000000"/>
          <w:sz w:val="20"/>
          <w:szCs w:val="20"/>
          <w:bdr w:val="none" w:sz="0" w:space="0" w:color="auto" w:frame="1"/>
        </w:rPr>
        <w:t xml:space="preserve">.  1 </w:t>
      </w:r>
    </w:p>
    <w:p w14:paraId="428B43CE"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w:t>
      </w:r>
      <w:proofErr w:type="spellStart"/>
      <w:r w:rsidRPr="007A1556">
        <w:rPr>
          <w:rFonts w:ascii="Lucida Console" w:eastAsia="Times New Roman" w:hAnsi="Lucida Console" w:cs="Courier New"/>
          <w:color w:val="000000"/>
          <w:sz w:val="20"/>
          <w:szCs w:val="20"/>
          <w:bdr w:val="none" w:sz="0" w:space="0" w:color="auto" w:frame="1"/>
        </w:rPr>
        <w:t>p.value</w:t>
      </w:r>
      <w:proofErr w:type="spellEnd"/>
      <w:r w:rsidRPr="007A1556">
        <w:rPr>
          <w:rFonts w:ascii="Lucida Console" w:eastAsia="Times New Roman" w:hAnsi="Lucida Console" w:cs="Courier New"/>
          <w:color w:val="000000"/>
          <w:sz w:val="20"/>
          <w:szCs w:val="20"/>
          <w:bdr w:val="none" w:sz="0" w:space="0" w:color="auto" w:frame="1"/>
        </w:rPr>
        <w:t xml:space="preserve">   </w:t>
      </w:r>
    </w:p>
    <w:p w14:paraId="73B5075B" w14:textId="038C6AFA"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CEIN 0.2462 1.0000 0.496    0.01 **</w:t>
      </w:r>
      <w:r w:rsidR="00C0702D" w:rsidRPr="00C0702D">
        <w:rPr>
          <w:rFonts w:ascii="Lucida Console" w:eastAsia="Times New Roman" w:hAnsi="Lucida Console" w:cs="Courier New"/>
          <w:b/>
          <w:color w:val="000000"/>
          <w:sz w:val="20"/>
          <w:szCs w:val="20"/>
          <w:bdr w:val="none" w:sz="0" w:space="0" w:color="auto" w:frame="1"/>
        </w:rPr>
        <w:tab/>
        <w:t>25</w:t>
      </w:r>
    </w:p>
    <w:p w14:paraId="02E81FE1"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E1BAAEB"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Group un/un  #</w:t>
      </w:r>
      <w:proofErr w:type="spellStart"/>
      <w:r w:rsidRPr="007A1556">
        <w:rPr>
          <w:rFonts w:ascii="Lucida Console" w:eastAsia="Times New Roman" w:hAnsi="Lucida Console" w:cs="Courier New"/>
          <w:color w:val="000000"/>
          <w:sz w:val="20"/>
          <w:szCs w:val="20"/>
          <w:bdr w:val="none" w:sz="0" w:space="0" w:color="auto" w:frame="1"/>
        </w:rPr>
        <w:t>sps</w:t>
      </w:r>
      <w:proofErr w:type="spellEnd"/>
      <w:r w:rsidRPr="007A1556">
        <w:rPr>
          <w:rFonts w:ascii="Lucida Console" w:eastAsia="Times New Roman" w:hAnsi="Lucida Console" w:cs="Courier New"/>
          <w:color w:val="000000"/>
          <w:sz w:val="20"/>
          <w:szCs w:val="20"/>
          <w:bdr w:val="none" w:sz="0" w:space="0" w:color="auto" w:frame="1"/>
        </w:rPr>
        <w:t xml:space="preserve">.  2 </w:t>
      </w:r>
    </w:p>
    <w:p w14:paraId="2678CB59" w14:textId="77777777"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7A1556">
        <w:rPr>
          <w:rFonts w:ascii="Lucida Console" w:eastAsia="Times New Roman" w:hAnsi="Lucida Console" w:cs="Courier New"/>
          <w:color w:val="000000"/>
          <w:sz w:val="20"/>
          <w:szCs w:val="20"/>
          <w:bdr w:val="none" w:sz="0" w:space="0" w:color="auto" w:frame="1"/>
        </w:rPr>
        <w:t xml:space="preserve">          A      B  stat </w:t>
      </w:r>
      <w:proofErr w:type="spellStart"/>
      <w:r w:rsidRPr="007A1556">
        <w:rPr>
          <w:rFonts w:ascii="Lucida Console" w:eastAsia="Times New Roman" w:hAnsi="Lucida Console" w:cs="Courier New"/>
          <w:color w:val="000000"/>
          <w:sz w:val="20"/>
          <w:szCs w:val="20"/>
          <w:bdr w:val="none" w:sz="0" w:space="0" w:color="auto" w:frame="1"/>
        </w:rPr>
        <w:t>p.value</w:t>
      </w:r>
      <w:proofErr w:type="spellEnd"/>
      <w:r w:rsidRPr="007A1556">
        <w:rPr>
          <w:rFonts w:ascii="Lucida Console" w:eastAsia="Times New Roman" w:hAnsi="Lucida Console" w:cs="Courier New"/>
          <w:color w:val="000000"/>
          <w:sz w:val="20"/>
          <w:szCs w:val="20"/>
          <w:bdr w:val="none" w:sz="0" w:space="0" w:color="auto" w:frame="1"/>
        </w:rPr>
        <w:t xml:space="preserve">   </w:t>
      </w:r>
    </w:p>
    <w:p w14:paraId="031DD4E0" w14:textId="0FFAE611" w:rsidR="007A1556" w:rsidRPr="00C0702D"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bdr w:val="none" w:sz="0" w:space="0" w:color="auto" w:frame="1"/>
        </w:rPr>
      </w:pPr>
      <w:r w:rsidRPr="00C0702D">
        <w:rPr>
          <w:rFonts w:ascii="Lucida Console" w:eastAsia="Times New Roman" w:hAnsi="Lucida Console" w:cs="Courier New"/>
          <w:b/>
          <w:color w:val="000000"/>
          <w:sz w:val="20"/>
          <w:szCs w:val="20"/>
          <w:bdr w:val="none" w:sz="0" w:space="0" w:color="auto" w:frame="1"/>
        </w:rPr>
        <w:t xml:space="preserve">ABCO 0.6038 0.7500 0.673    0.02 * </w:t>
      </w:r>
      <w:r w:rsidR="00C0702D" w:rsidRPr="00C0702D">
        <w:rPr>
          <w:rFonts w:ascii="Lucida Console" w:eastAsia="Times New Roman" w:hAnsi="Lucida Console" w:cs="Courier New"/>
          <w:b/>
          <w:color w:val="000000"/>
          <w:sz w:val="20"/>
          <w:szCs w:val="20"/>
          <w:bdr w:val="none" w:sz="0" w:space="0" w:color="auto" w:frame="1"/>
        </w:rPr>
        <w:tab/>
        <w:t>45</w:t>
      </w:r>
    </w:p>
    <w:p w14:paraId="2A7C4A0D" w14:textId="48A30024" w:rsidR="007A1556" w:rsidRPr="007A1556" w:rsidRDefault="007A1556" w:rsidP="007A1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000000"/>
          <w:sz w:val="20"/>
          <w:szCs w:val="20"/>
        </w:rPr>
      </w:pPr>
      <w:r w:rsidRPr="00C0702D">
        <w:rPr>
          <w:rFonts w:ascii="Lucida Console" w:eastAsia="Times New Roman" w:hAnsi="Lucida Console" w:cs="Courier New"/>
          <w:b/>
          <w:color w:val="000000"/>
          <w:sz w:val="20"/>
          <w:szCs w:val="20"/>
          <w:bdr w:val="none" w:sz="0" w:space="0" w:color="auto" w:frame="1"/>
        </w:rPr>
        <w:t>PSME 0.8943 0.5000 0.669    0.01 **</w:t>
      </w:r>
      <w:r w:rsidR="00C0702D" w:rsidRPr="00C0702D">
        <w:rPr>
          <w:rFonts w:ascii="Lucida Console" w:eastAsia="Times New Roman" w:hAnsi="Lucida Console" w:cs="Courier New"/>
          <w:b/>
          <w:color w:val="000000"/>
          <w:sz w:val="20"/>
          <w:szCs w:val="20"/>
          <w:bdr w:val="none" w:sz="0" w:space="0" w:color="auto" w:frame="1"/>
        </w:rPr>
        <w:tab/>
        <w:t>44</w:t>
      </w:r>
    </w:p>
    <w:p w14:paraId="61EC6491" w14:textId="77777777" w:rsidR="00F44265" w:rsidRDefault="00F44265"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FD5D877" w14:textId="784D9E63" w:rsidR="007A1556" w:rsidRDefault="00C0702D"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r>
    </w:p>
    <w:p w14:paraId="54C23BDE" w14:textId="04C5AD89"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E9F088F" w14:textId="128B8770" w:rsidR="007F0BCA" w:rsidRPr="00DF0AF5" w:rsidRDefault="007F0BCA" w:rsidP="00DF0AF5">
      <w:r w:rsidRPr="00DF0AF5">
        <w:t xml:space="preserve">PCA of RdNBR values for both fires yielded two orthogonal axes : PC1 is correlated with overall fire severity, PC2 is related to the differences between the fires.  These, along with the original RdNBR values, were plotted as vectors onto an NMDS of the cover data.  Species codes indicate dominant species of plots in distinct groupings.  </w:t>
      </w:r>
      <w:r w:rsidR="00DF0AF5">
        <w:t xml:space="preserve">Colors represent 9 severity combinations.  </w:t>
      </w:r>
    </w:p>
    <w:p w14:paraId="09DBD6E7" w14:textId="51D00B59"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5502E59" w14:textId="600EDE14"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56A85A0" w14:textId="5295153A"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C5C4490" w14:textId="3ABF10C5"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EF321D8" w14:textId="606631DC"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B93AF52" w14:textId="7BB9B3ED"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E3894D1" w14:textId="7BB1EA5E"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3790D2F" w14:textId="77777777" w:rsidR="007F0BCA" w:rsidRDefault="007F0BCA" w:rsidP="00226032">
      <w:pPr>
        <w:pStyle w:val="HTMLPreformatted"/>
        <w:shd w:val="clear" w:color="auto" w:fill="FFFFFF"/>
        <w:wordWrap w:val="0"/>
        <w:spacing w:line="225" w:lineRule="atLeast"/>
        <w:rPr>
          <w:rStyle w:val="gnkrckgcgsb"/>
          <w:rFonts w:ascii="Lucida Console" w:hAnsi="Lucida Console"/>
          <w:color w:val="000000"/>
          <w:bdr w:val="none" w:sz="0" w:space="0" w:color="auto" w:frame="1"/>
        </w:rPr>
        <w:sectPr w:rsidR="007F0BCA">
          <w:footerReference w:type="default" r:id="rId7"/>
          <w:pgSz w:w="12240" w:h="15840"/>
          <w:pgMar w:top="1440" w:right="1440" w:bottom="1440" w:left="1440" w:header="720" w:footer="720" w:gutter="0"/>
          <w:cols w:space="720"/>
          <w:docGrid w:linePitch="360"/>
        </w:sectPr>
      </w:pPr>
    </w:p>
    <w:p w14:paraId="3B16A3C5" w14:textId="75D4A48D" w:rsidR="0045667C" w:rsidRDefault="001C71E5" w:rsidP="00C37347">
      <w:pPr>
        <w:spacing w:line="480" w:lineRule="auto"/>
        <w:jc w:val="center"/>
        <w:rPr>
          <w:noProof/>
        </w:rPr>
      </w:pPr>
      <w:r>
        <w:rPr>
          <w:noProof/>
        </w:rPr>
        <w:lastRenderedPageBreak/>
        <w:drawing>
          <wp:inline distT="0" distB="0" distL="0" distR="0" wp14:anchorId="57050DDE" wp14:editId="2C4D8FA1">
            <wp:extent cx="7123148" cy="57454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629" r="11018"/>
                    <a:stretch/>
                  </pic:blipFill>
                  <pic:spPr bwMode="auto">
                    <a:xfrm>
                      <a:off x="0" y="0"/>
                      <a:ext cx="7126983" cy="5748573"/>
                    </a:xfrm>
                    <a:prstGeom prst="rect">
                      <a:avLst/>
                    </a:prstGeom>
                    <a:ln>
                      <a:noFill/>
                    </a:ln>
                    <a:extLst>
                      <a:ext uri="{53640926-AAD7-44D8-BBD7-CCE9431645EC}">
                        <a14:shadowObscured xmlns:a14="http://schemas.microsoft.com/office/drawing/2010/main"/>
                      </a:ext>
                    </a:extLst>
                  </pic:spPr>
                </pic:pic>
              </a:graphicData>
            </a:graphic>
          </wp:inline>
        </w:drawing>
      </w:r>
    </w:p>
    <w:p w14:paraId="66B8BBAB" w14:textId="2FC8421F" w:rsidR="00C37347" w:rsidRDefault="00C37347" w:rsidP="00C37347">
      <w:pPr>
        <w:spacing w:line="480" w:lineRule="auto"/>
        <w:jc w:val="center"/>
        <w:sectPr w:rsidR="00C37347" w:rsidSect="00ED3902">
          <w:pgSz w:w="15840" w:h="12240" w:orient="landscape"/>
          <w:pgMar w:top="1440" w:right="1440" w:bottom="1440" w:left="1440" w:header="720" w:footer="720" w:gutter="0"/>
          <w:cols w:space="720"/>
          <w:docGrid w:linePitch="360"/>
        </w:sectPr>
      </w:pPr>
      <w:r>
        <w:rPr>
          <w:noProof/>
        </w:rPr>
        <w:lastRenderedPageBreak/>
        <w:drawing>
          <wp:inline distT="0" distB="0" distL="0" distR="0" wp14:anchorId="309D7A9A" wp14:editId="219158B1">
            <wp:extent cx="5859780" cy="5579576"/>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815" r="19352"/>
                    <a:stretch/>
                  </pic:blipFill>
                  <pic:spPr bwMode="auto">
                    <a:xfrm>
                      <a:off x="0" y="0"/>
                      <a:ext cx="5869910" cy="5589222"/>
                    </a:xfrm>
                    <a:prstGeom prst="rect">
                      <a:avLst/>
                    </a:prstGeom>
                    <a:ln>
                      <a:noFill/>
                    </a:ln>
                    <a:extLst>
                      <a:ext uri="{53640926-AAD7-44D8-BBD7-CCE9431645EC}">
                        <a14:shadowObscured xmlns:a14="http://schemas.microsoft.com/office/drawing/2010/main"/>
                      </a:ext>
                    </a:extLst>
                  </pic:spPr>
                </pic:pic>
              </a:graphicData>
            </a:graphic>
          </wp:inline>
        </w:drawing>
      </w:r>
    </w:p>
    <w:p w14:paraId="721240A8" w14:textId="2E797898" w:rsidR="008D1367" w:rsidRPr="008D1367" w:rsidRDefault="008D1367" w:rsidP="008D1367">
      <w:pPr>
        <w:spacing w:line="240" w:lineRule="auto"/>
        <w:rPr>
          <w:noProof/>
        </w:rPr>
      </w:pPr>
      <w:r w:rsidRPr="008D1367">
        <w:rPr>
          <w:noProof/>
        </w:rPr>
        <w:lastRenderedPageBreak/>
        <w:t>Permanova examining influence of continuous severity on species matrix:</w:t>
      </w:r>
    </w:p>
    <w:p w14:paraId="02E2F9C5"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Call:</w:t>
      </w:r>
    </w:p>
    <w:p w14:paraId="5894AA4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roofErr w:type="spellStart"/>
      <w:r w:rsidRPr="008D1367">
        <w:rPr>
          <w:rFonts w:ascii="Lucida Console" w:eastAsia="Times New Roman" w:hAnsi="Lucida Console" w:cs="Courier New"/>
          <w:color w:val="000000"/>
          <w:sz w:val="18"/>
          <w:szCs w:val="20"/>
          <w:bdr w:val="none" w:sz="0" w:space="0" w:color="auto" w:frame="1"/>
        </w:rPr>
        <w:t>adonis</w:t>
      </w:r>
      <w:proofErr w:type="spellEnd"/>
      <w:r w:rsidRPr="008D1367">
        <w:rPr>
          <w:rFonts w:ascii="Lucida Console" w:eastAsia="Times New Roman" w:hAnsi="Lucida Console" w:cs="Courier New"/>
          <w:color w:val="000000"/>
          <w:sz w:val="18"/>
          <w:szCs w:val="20"/>
          <w:bdr w:val="none" w:sz="0" w:space="0" w:color="auto" w:frame="1"/>
        </w:rPr>
        <w:t xml:space="preserve">(formula = cover2 ~ </w:t>
      </w:r>
      <w:proofErr w:type="spellStart"/>
      <w:r w:rsidRPr="008D1367">
        <w:rPr>
          <w:rFonts w:ascii="Lucida Console" w:eastAsia="Times New Roman" w:hAnsi="Lucida Console" w:cs="Courier New"/>
          <w:color w:val="000000"/>
          <w:sz w:val="18"/>
          <w:szCs w:val="20"/>
          <w:bdr w:val="none" w:sz="0" w:space="0" w:color="auto" w:frame="1"/>
        </w:rPr>
        <w:t>cover$storrie_rdnbr</w:t>
      </w:r>
      <w:proofErr w:type="spellEnd"/>
      <w:r w:rsidRPr="008D1367">
        <w:rPr>
          <w:rFonts w:ascii="Lucida Console" w:eastAsia="Times New Roman" w:hAnsi="Lucida Console" w:cs="Courier New"/>
          <w:color w:val="000000"/>
          <w:sz w:val="18"/>
          <w:szCs w:val="20"/>
          <w:bdr w:val="none" w:sz="0" w:space="0" w:color="auto" w:frame="1"/>
        </w:rPr>
        <w:t xml:space="preserve"> * </w:t>
      </w:r>
      <w:proofErr w:type="spellStart"/>
      <w:r w:rsidRPr="008D1367">
        <w:rPr>
          <w:rFonts w:ascii="Lucida Console" w:eastAsia="Times New Roman" w:hAnsi="Lucida Console" w:cs="Courier New"/>
          <w:color w:val="000000"/>
          <w:sz w:val="18"/>
          <w:szCs w:val="20"/>
          <w:bdr w:val="none" w:sz="0" w:space="0" w:color="auto" w:frame="1"/>
        </w:rPr>
        <w:t>cover$chips_rdnbr</w:t>
      </w:r>
      <w:proofErr w:type="spellEnd"/>
      <w:r w:rsidRPr="008D1367">
        <w:rPr>
          <w:rFonts w:ascii="Lucida Console" w:eastAsia="Times New Roman" w:hAnsi="Lucida Console" w:cs="Courier New"/>
          <w:color w:val="000000"/>
          <w:sz w:val="18"/>
          <w:szCs w:val="20"/>
          <w:bdr w:val="none" w:sz="0" w:space="0" w:color="auto" w:frame="1"/>
        </w:rPr>
        <w:t xml:space="preserve">) </w:t>
      </w:r>
    </w:p>
    <w:p w14:paraId="5A55F423"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2E83BAFB"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Permutation: free</w:t>
      </w:r>
    </w:p>
    <w:p w14:paraId="0EA907F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Number of permutations: 999</w:t>
      </w:r>
    </w:p>
    <w:p w14:paraId="05A3BEAA"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p>
    <w:p w14:paraId="75D6461D" w14:textId="77777777" w:rsidR="008D1367" w:rsidRPr="008D1367" w:rsidRDefault="008D1367" w:rsidP="008D1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Terms added sequentially (first to last)</w:t>
      </w:r>
    </w:p>
    <w:p w14:paraId="384CB5E1"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
    <w:p w14:paraId="71EA4F94"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Df</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SumsOfSqs</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MeanSqs</w:t>
      </w:r>
      <w:proofErr w:type="spellEnd"/>
      <w:r w:rsidRPr="008D1367">
        <w:rPr>
          <w:rFonts w:ascii="Lucida Console" w:eastAsia="Times New Roman" w:hAnsi="Lucida Console" w:cs="Courier New"/>
          <w:color w:val="000000"/>
          <w:sz w:val="18"/>
          <w:szCs w:val="20"/>
          <w:bdr w:val="none" w:sz="0" w:space="0" w:color="auto" w:frame="1"/>
        </w:rPr>
        <w:t xml:space="preserve"> </w:t>
      </w:r>
      <w:proofErr w:type="spellStart"/>
      <w:r w:rsidRPr="008D1367">
        <w:rPr>
          <w:rFonts w:ascii="Lucida Console" w:eastAsia="Times New Roman" w:hAnsi="Lucida Console" w:cs="Courier New"/>
          <w:color w:val="000000"/>
          <w:sz w:val="18"/>
          <w:szCs w:val="20"/>
          <w:bdr w:val="none" w:sz="0" w:space="0" w:color="auto" w:frame="1"/>
        </w:rPr>
        <w:t>F.Model</w:t>
      </w:r>
      <w:proofErr w:type="spellEnd"/>
      <w:r w:rsidRPr="008D1367">
        <w:rPr>
          <w:rFonts w:ascii="Lucida Console" w:eastAsia="Times New Roman" w:hAnsi="Lucida Console" w:cs="Courier New"/>
          <w:color w:val="000000"/>
          <w:sz w:val="18"/>
          <w:szCs w:val="20"/>
          <w:bdr w:val="none" w:sz="0" w:space="0" w:color="auto" w:frame="1"/>
        </w:rPr>
        <w:t xml:space="preserve">      R2 </w:t>
      </w:r>
      <w:proofErr w:type="spellStart"/>
      <w:r w:rsidRPr="008D1367">
        <w:rPr>
          <w:rFonts w:ascii="Lucida Console" w:eastAsia="Times New Roman" w:hAnsi="Lucida Console" w:cs="Courier New"/>
          <w:color w:val="000000"/>
          <w:sz w:val="18"/>
          <w:szCs w:val="20"/>
          <w:bdr w:val="none" w:sz="0" w:space="0" w:color="auto" w:frame="1"/>
        </w:rPr>
        <w:t>Pr</w:t>
      </w:r>
      <w:proofErr w:type="spellEnd"/>
      <w:r w:rsidRPr="008D1367">
        <w:rPr>
          <w:rFonts w:ascii="Lucida Console" w:eastAsia="Times New Roman" w:hAnsi="Lucida Console" w:cs="Courier New"/>
          <w:color w:val="000000"/>
          <w:sz w:val="18"/>
          <w:szCs w:val="20"/>
          <w:bdr w:val="none" w:sz="0" w:space="0" w:color="auto" w:frame="1"/>
        </w:rPr>
        <w:t xml:space="preserve">(&gt;F)    </w:t>
      </w:r>
    </w:p>
    <w:p w14:paraId="44FBCE9C" w14:textId="77777777" w:rsidR="008D1367" w:rsidRPr="008D1367" w:rsidRDefault="008D1367" w:rsidP="008D1367">
      <w:pPr>
        <w:shd w:val="clear" w:color="auto" w:fill="FFFFFF"/>
        <w:tabs>
          <w:tab w:val="left" w:pos="916"/>
          <w:tab w:val="left" w:pos="1350"/>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r w:rsidRPr="008D1367">
        <w:rPr>
          <w:rFonts w:ascii="Lucida Console" w:eastAsia="Times New Roman" w:hAnsi="Lucida Console" w:cs="Courier New"/>
          <w:color w:val="000000"/>
          <w:sz w:val="18"/>
          <w:szCs w:val="20"/>
          <w:bdr w:val="none" w:sz="0" w:space="0" w:color="auto" w:frame="1"/>
        </w:rPr>
        <w:t>cover$storrie_rdnbr</w:t>
      </w:r>
      <w:proofErr w:type="spellEnd"/>
      <w:r w:rsidRPr="008D1367">
        <w:rPr>
          <w:rFonts w:ascii="Lucida Console" w:eastAsia="Times New Roman" w:hAnsi="Lucida Console" w:cs="Courier New"/>
          <w:color w:val="000000"/>
          <w:sz w:val="18"/>
          <w:szCs w:val="20"/>
          <w:bdr w:val="none" w:sz="0" w:space="0" w:color="auto" w:frame="1"/>
        </w:rPr>
        <w:t xml:space="preserve">                    1    2.1334 2.13336  7.6264 0.07180  0.001 ***</w:t>
      </w:r>
    </w:p>
    <w:p w14:paraId="0B321B9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r w:rsidRPr="008D1367">
        <w:rPr>
          <w:rFonts w:ascii="Lucida Console" w:eastAsia="Times New Roman" w:hAnsi="Lucida Console" w:cs="Courier New"/>
          <w:color w:val="000000"/>
          <w:sz w:val="18"/>
          <w:szCs w:val="20"/>
          <w:bdr w:val="none" w:sz="0" w:space="0" w:color="auto" w:frame="1"/>
        </w:rPr>
        <w:t>cover$chips_rdnbr</w:t>
      </w:r>
      <w:proofErr w:type="spellEnd"/>
      <w:r w:rsidRPr="008D1367">
        <w:rPr>
          <w:rFonts w:ascii="Lucida Console" w:eastAsia="Times New Roman" w:hAnsi="Lucida Console" w:cs="Courier New"/>
          <w:color w:val="000000"/>
          <w:sz w:val="18"/>
          <w:szCs w:val="20"/>
          <w:bdr w:val="none" w:sz="0" w:space="0" w:color="auto" w:frame="1"/>
        </w:rPr>
        <w:t xml:space="preserve">                      1    1.9175 1.91751  6.8548 0.06453  0.001 ***</w:t>
      </w:r>
    </w:p>
    <w:p w14:paraId="1C59B020"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proofErr w:type="spellStart"/>
      <w:r w:rsidRPr="008D1367">
        <w:rPr>
          <w:rFonts w:ascii="Lucida Console" w:eastAsia="Times New Roman" w:hAnsi="Lucida Console" w:cs="Courier New"/>
          <w:color w:val="000000"/>
          <w:sz w:val="18"/>
          <w:szCs w:val="20"/>
          <w:bdr w:val="none" w:sz="0" w:space="0" w:color="auto" w:frame="1"/>
        </w:rPr>
        <w:t>cover$storrie_rdnbr:cover$chips_rdnbr</w:t>
      </w:r>
      <w:proofErr w:type="spellEnd"/>
      <w:r w:rsidRPr="008D1367">
        <w:rPr>
          <w:rFonts w:ascii="Lucida Console" w:eastAsia="Times New Roman" w:hAnsi="Lucida Console" w:cs="Courier New"/>
          <w:color w:val="000000"/>
          <w:sz w:val="18"/>
          <w:szCs w:val="20"/>
          <w:bdr w:val="none" w:sz="0" w:space="0" w:color="auto" w:frame="1"/>
        </w:rPr>
        <w:t xml:space="preserve">  1    1.3260 1.32597  4.7401 0.04462  0.002 ** </w:t>
      </w:r>
    </w:p>
    <w:p w14:paraId="37C6728C"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Residuals                             87   24.3368 0.27973         0.81904           </w:t>
      </w:r>
    </w:p>
    <w:p w14:paraId="5325442B"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 xml:space="preserve">Total                                 90   29.7136                 1.00000           </w:t>
      </w:r>
    </w:p>
    <w:p w14:paraId="57B50142"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bdr w:val="none" w:sz="0" w:space="0" w:color="auto" w:frame="1"/>
        </w:rPr>
      </w:pPr>
      <w:r w:rsidRPr="008D1367">
        <w:rPr>
          <w:rFonts w:ascii="Lucida Console" w:eastAsia="Times New Roman" w:hAnsi="Lucida Console" w:cs="Courier New"/>
          <w:color w:val="000000"/>
          <w:sz w:val="18"/>
          <w:szCs w:val="20"/>
          <w:bdr w:val="none" w:sz="0" w:space="0" w:color="auto" w:frame="1"/>
        </w:rPr>
        <w:t>---</w:t>
      </w:r>
    </w:p>
    <w:p w14:paraId="55FE206F" w14:textId="77777777" w:rsidR="008D1367" w:rsidRPr="008D1367" w:rsidRDefault="008D1367" w:rsidP="008D1367">
      <w:pPr>
        <w:shd w:val="clear" w:color="auto" w:fill="FFFFFF"/>
        <w:tabs>
          <w:tab w:val="left" w:pos="916"/>
          <w:tab w:val="left" w:pos="1832"/>
          <w:tab w:val="left" w:pos="2748"/>
          <w:tab w:val="left" w:pos="351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right="-1080"/>
        <w:rPr>
          <w:rFonts w:ascii="Lucida Console" w:eastAsia="Times New Roman" w:hAnsi="Lucida Console" w:cs="Courier New"/>
          <w:color w:val="000000"/>
          <w:sz w:val="18"/>
          <w:szCs w:val="20"/>
        </w:rPr>
      </w:pPr>
      <w:proofErr w:type="spellStart"/>
      <w:r w:rsidRPr="008D1367">
        <w:rPr>
          <w:rFonts w:ascii="Lucida Console" w:eastAsia="Times New Roman" w:hAnsi="Lucida Console" w:cs="Courier New"/>
          <w:color w:val="000000"/>
          <w:sz w:val="18"/>
          <w:szCs w:val="20"/>
          <w:bdr w:val="none" w:sz="0" w:space="0" w:color="auto" w:frame="1"/>
        </w:rPr>
        <w:t>Signif</w:t>
      </w:r>
      <w:proofErr w:type="spellEnd"/>
      <w:r w:rsidRPr="008D1367">
        <w:rPr>
          <w:rFonts w:ascii="Lucida Console" w:eastAsia="Times New Roman" w:hAnsi="Lucida Console" w:cs="Courier New"/>
          <w:color w:val="000000"/>
          <w:sz w:val="18"/>
          <w:szCs w:val="20"/>
          <w:bdr w:val="none" w:sz="0" w:space="0" w:color="auto" w:frame="1"/>
        </w:rPr>
        <w:t>. codes:  0 ‘***’ 0.001 ‘**’ 0.01 ‘*’ 0.05 ‘.’ 0.1 ‘ ’ 1</w:t>
      </w:r>
    </w:p>
    <w:p w14:paraId="0514274E" w14:textId="77777777" w:rsidR="008D1367" w:rsidRPr="008D1367" w:rsidRDefault="008D1367" w:rsidP="008D1367">
      <w:pPr>
        <w:spacing w:line="240" w:lineRule="auto"/>
        <w:rPr>
          <w:noProof/>
        </w:rPr>
      </w:pPr>
    </w:p>
    <w:p w14:paraId="15D27AE3" w14:textId="074D5DA8" w:rsidR="00C26F41" w:rsidRPr="00672288" w:rsidRDefault="001101DF" w:rsidP="00C26F41">
      <w:pPr>
        <w:pStyle w:val="HTMLPreformatted"/>
        <w:shd w:val="clear" w:color="auto" w:fill="FFFFFF"/>
        <w:wordWrap w:val="0"/>
        <w:spacing w:line="225" w:lineRule="atLeast"/>
        <w:rPr>
          <w:rStyle w:val="gnkrckgcgsb"/>
          <w:rFonts w:ascii="Times New Roman" w:hAnsi="Times New Roman" w:cs="Times New Roman"/>
          <w:color w:val="000000"/>
          <w:bdr w:val="none" w:sz="0" w:space="0" w:color="auto" w:frame="1"/>
        </w:rPr>
      </w:pPr>
      <w:r w:rsidRPr="00672288">
        <w:rPr>
          <w:rStyle w:val="gnkrckgcgsb"/>
          <w:rFonts w:ascii="Times New Roman" w:hAnsi="Times New Roman" w:cs="Times New Roman"/>
          <w:color w:val="000000"/>
          <w:sz w:val="24"/>
          <w:bdr w:val="none" w:sz="0" w:space="0" w:color="auto" w:frame="1"/>
        </w:rPr>
        <w:t>Nesting Storrie severity inside of Chips severity</w:t>
      </w:r>
      <w:r w:rsidR="00672288">
        <w:rPr>
          <w:rStyle w:val="gnkrckgcgsb"/>
          <w:rFonts w:ascii="Times New Roman" w:hAnsi="Times New Roman" w:cs="Times New Roman"/>
          <w:color w:val="000000"/>
          <w:sz w:val="24"/>
          <w:bdr w:val="none" w:sz="0" w:space="0" w:color="auto" w:frame="1"/>
        </w:rPr>
        <w:t>:</w:t>
      </w:r>
    </w:p>
    <w:p w14:paraId="21BD1682" w14:textId="77777777" w:rsidR="001101DF" w:rsidRDefault="001101DF"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6C1215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7A280BDF"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adonis</w:t>
      </w:r>
      <w:proofErr w:type="spellEnd"/>
      <w:r>
        <w:rPr>
          <w:rStyle w:val="gnkrckgcgsb"/>
          <w:rFonts w:ascii="Lucida Console" w:hAnsi="Lucida Console"/>
          <w:color w:val="000000"/>
          <w:bdr w:val="none" w:sz="0" w:space="0" w:color="auto" w:frame="1"/>
        </w:rPr>
        <w:t xml:space="preserve">(formula = cover2 ~ chip + </w:t>
      </w:r>
      <w:proofErr w:type="spellStart"/>
      <w:r>
        <w:rPr>
          <w:rStyle w:val="gnkrckgcgsb"/>
          <w:rFonts w:ascii="Lucida Console" w:hAnsi="Lucida Console"/>
          <w:color w:val="000000"/>
          <w:bdr w:val="none" w:sz="0" w:space="0" w:color="auto" w:frame="1"/>
        </w:rPr>
        <w:t>sto</w:t>
      </w:r>
      <w:proofErr w:type="spellEnd"/>
      <w:r>
        <w:rPr>
          <w:rStyle w:val="gnkrckgcgsb"/>
          <w:rFonts w:ascii="Lucida Console" w:hAnsi="Lucida Console"/>
          <w:color w:val="000000"/>
          <w:bdr w:val="none" w:sz="0" w:space="0" w:color="auto" w:frame="1"/>
        </w:rPr>
        <w:t xml:space="preserve"> %in% chip) </w:t>
      </w:r>
    </w:p>
    <w:p w14:paraId="6D5C55FB"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A5B74A6"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Permutation: free</w:t>
      </w:r>
    </w:p>
    <w:p w14:paraId="7196BE85"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permutations: 999</w:t>
      </w:r>
    </w:p>
    <w:p w14:paraId="3F17F9B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D2BB1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Terms added sequentially (first to last)</w:t>
      </w:r>
    </w:p>
    <w:p w14:paraId="505F44C1"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DD8830"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Df</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SumsOfSqs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MeanSqs</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F.Model</w:t>
      </w:r>
      <w:proofErr w:type="spellEnd"/>
      <w:r>
        <w:rPr>
          <w:rStyle w:val="gnkrckgcgsb"/>
          <w:rFonts w:ascii="Lucida Console" w:hAnsi="Lucida Console"/>
          <w:color w:val="000000"/>
          <w:bdr w:val="none" w:sz="0" w:space="0" w:color="auto" w:frame="1"/>
        </w:rPr>
        <w:t xml:space="preserve">      R2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(&gt;F)    </w:t>
      </w:r>
    </w:p>
    <w:p w14:paraId="5ABE7EB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chip       1    2.0786 2.07860  7.0957 0.06995  0.001 ***</w:t>
      </w:r>
    </w:p>
    <w:p w14:paraId="591108AD"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chip:sto</w:t>
      </w:r>
      <w:proofErr w:type="spellEnd"/>
      <w:r>
        <w:rPr>
          <w:rStyle w:val="gnkrckgcgsb"/>
          <w:rFonts w:ascii="Lucida Console" w:hAnsi="Lucida Console"/>
          <w:color w:val="000000"/>
          <w:bdr w:val="none" w:sz="0" w:space="0" w:color="auto" w:frame="1"/>
        </w:rPr>
        <w:t xml:space="preserve">   1    1.8564 1.85642  6.3372 0.06248  0.002 ** </w:t>
      </w:r>
    </w:p>
    <w:p w14:paraId="7D86C3E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88   25.7786 0.29294         0.86757           </w:t>
      </w:r>
    </w:p>
    <w:p w14:paraId="3615E30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90   29.7136                 1.00000           </w:t>
      </w:r>
    </w:p>
    <w:p w14:paraId="00B2B433" w14:textId="77777777" w:rsidR="00C26F41" w:rsidRDefault="00C26F41" w:rsidP="00C26F41">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62B7AE4A" w14:textId="77777777" w:rsidR="00C26F41" w:rsidRDefault="00C26F41" w:rsidP="00C26F41">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520A1D10" w14:textId="3BA63BB4" w:rsidR="00C26F41" w:rsidRDefault="00C26F41" w:rsidP="00C26F41">
      <w:pPr>
        <w:spacing w:after="0" w:line="240" w:lineRule="auto"/>
      </w:pPr>
    </w:p>
    <w:p w14:paraId="787AF7F8" w14:textId="2087D03E" w:rsidR="00885A37" w:rsidRDefault="00885A37" w:rsidP="00C26F41"/>
    <w:p w14:paraId="154CAAC6" w14:textId="526CC467" w:rsidR="00885A37" w:rsidRPr="00AD6576" w:rsidRDefault="00565B8D" w:rsidP="00C26F41">
      <w:pPr>
        <w:rPr>
          <w:b/>
        </w:rPr>
      </w:pPr>
      <w:r w:rsidRPr="00AD6576">
        <w:rPr>
          <w:b/>
        </w:rPr>
        <w:t>Results - text</w:t>
      </w:r>
    </w:p>
    <w:p w14:paraId="3B6501B9" w14:textId="4A9EEA9E" w:rsidR="00885A37" w:rsidRDefault="00885A37" w:rsidP="009A3D91">
      <w:pPr>
        <w:spacing w:line="360" w:lineRule="auto"/>
      </w:pPr>
      <w:r>
        <w:t>Indicator species analysis</w:t>
      </w:r>
      <w:r w:rsidR="00292254">
        <w:t xml:space="preserve"> (</w:t>
      </w:r>
      <w:r w:rsidR="00292254" w:rsidRPr="00292254">
        <w:rPr>
          <w:color w:val="FF0000"/>
        </w:rPr>
        <w:t xml:space="preserve">using </w:t>
      </w:r>
      <w:r w:rsidR="00292254" w:rsidRPr="00292254">
        <w:rPr>
          <w:color w:val="FF0000"/>
          <w:u w:val="single"/>
        </w:rPr>
        <w:t>9</w:t>
      </w:r>
      <w:r w:rsidR="00292254" w:rsidRPr="00292254">
        <w:rPr>
          <w:color w:val="FF0000"/>
        </w:rPr>
        <w:t xml:space="preserve"> combinations</w:t>
      </w:r>
      <w:r w:rsidR="00292254">
        <w:t>)</w:t>
      </w:r>
      <w:r>
        <w:t xml:space="preserve"> resulted in significant </w:t>
      </w:r>
      <w:r w:rsidR="00565B8D">
        <w:t xml:space="preserve">correlations for </w:t>
      </w:r>
      <w:r w:rsidR="001B7629">
        <w:t>5</w:t>
      </w:r>
      <w:r w:rsidR="00565B8D">
        <w:t xml:space="preserve"> species and </w:t>
      </w:r>
      <w:r w:rsidR="001B7629">
        <w:t>4</w:t>
      </w:r>
      <w:r w:rsidR="00565B8D">
        <w:t xml:space="preserve"> severity combinations (Table X).  Whitethorn was associated with successive high severity burns, while </w:t>
      </w:r>
      <w:proofErr w:type="spellStart"/>
      <w:r w:rsidR="00565B8D">
        <w:t>deerbrush</w:t>
      </w:r>
      <w:proofErr w:type="spellEnd"/>
      <w:r w:rsidR="00565B8D">
        <w:t xml:space="preserve"> had a greater affinity for the </w:t>
      </w:r>
      <w:r w:rsidR="00AD6576">
        <w:t>unburned</w:t>
      </w:r>
      <w:r w:rsidR="00565B8D">
        <w:t>/</w:t>
      </w:r>
      <w:r w:rsidR="001B7629">
        <w:t>high</w:t>
      </w:r>
      <w:r w:rsidR="00565B8D">
        <w:t xml:space="preserve"> severity combination.  </w:t>
      </w:r>
      <w:r>
        <w:t xml:space="preserve"> </w:t>
      </w:r>
      <w:r w:rsidR="00565B8D">
        <w:t xml:space="preserve">While neither indicator </w:t>
      </w:r>
      <w:r w:rsidR="00AD6576">
        <w:t xml:space="preserve">value was very high, both species showed a high fidelity to their respective groups, occurring in most or all of plots in these categories.  </w:t>
      </w:r>
      <w:r w:rsidR="00FD3DC3">
        <w:t xml:space="preserve">Higher indicator values were obtained for </w:t>
      </w:r>
      <w:r w:rsidR="001B7629">
        <w:t>Douglas-fir</w:t>
      </w:r>
      <w:r w:rsidR="00FD3DC3">
        <w:t xml:space="preserve"> and white fir seedlings and saplings, which had high </w:t>
      </w:r>
      <w:r w:rsidR="00292254">
        <w:t>affinity</w:t>
      </w:r>
      <w:r w:rsidR="00FD3DC3">
        <w:t xml:space="preserve"> for </w:t>
      </w:r>
      <w:r w:rsidR="00292254">
        <w:t xml:space="preserve">sites </w:t>
      </w:r>
      <w:r w:rsidR="00FD3DC3">
        <w:t>unburned</w:t>
      </w:r>
      <w:r w:rsidR="00292254">
        <w:t xml:space="preserve"> in either fire</w:t>
      </w:r>
      <w:r w:rsidR="00FD3DC3">
        <w:t>.</w:t>
      </w:r>
      <w:r w:rsidR="00292254">
        <w:t xml:space="preserve">  Black oak seedlings were associated with successive low-severity burns.</w:t>
      </w:r>
      <w:r w:rsidR="00FD3DC3">
        <w:t xml:space="preserve">  </w:t>
      </w:r>
      <w:r w:rsidR="00292254">
        <w:rPr>
          <w:color w:val="FF0000"/>
        </w:rPr>
        <w:t xml:space="preserve">Does low/unbalanced replication </w:t>
      </w:r>
      <w:r w:rsidR="00E54A1B" w:rsidRPr="00E54A1B">
        <w:rPr>
          <w:color w:val="FF0000"/>
        </w:rPr>
        <w:t xml:space="preserve">per combination undermine these results? </w:t>
      </w:r>
      <w:r w:rsidR="00E54A1B">
        <w:t xml:space="preserve"> </w:t>
      </w:r>
    </w:p>
    <w:p w14:paraId="1C6B0CDF" w14:textId="7203043F" w:rsidR="00B2379D" w:rsidRPr="00F44265" w:rsidRDefault="00AD6576" w:rsidP="009A3D91">
      <w:pPr>
        <w:spacing w:line="360" w:lineRule="auto"/>
        <w:rPr>
          <w:color w:val="FF0000"/>
        </w:rPr>
      </w:pPr>
      <w:r>
        <w:lastRenderedPageBreak/>
        <w:t xml:space="preserve">Results of a PERMANOVA </w:t>
      </w:r>
      <w:r w:rsidR="00FD3DC3">
        <w:t xml:space="preserve">testing effects of </w:t>
      </w:r>
      <w:r>
        <w:t xml:space="preserve">continuous burn severity indices for each fire </w:t>
      </w:r>
      <w:r w:rsidR="00FD3DC3">
        <w:t xml:space="preserve">on community composition were significant for each of the main </w:t>
      </w:r>
      <w:r>
        <w:t xml:space="preserve">effects </w:t>
      </w:r>
      <w:r w:rsidR="00FD3DC3">
        <w:t>as well as their interaction</w:t>
      </w:r>
      <w:r>
        <w:t>.</w:t>
      </w:r>
      <w:r w:rsidR="00FD3DC3">
        <w:t xml:space="preserve">  Nesting of factors revealed that the effects of burn severity for the Chips Fire were dependent on levels of burn severity in the Storrie Fire.   </w:t>
      </w:r>
      <w:r w:rsidR="00F44265">
        <w:t xml:space="preserve"> </w:t>
      </w:r>
      <w:r w:rsidR="00F44265" w:rsidRPr="00F44265">
        <w:rPr>
          <w:color w:val="FF0000"/>
        </w:rPr>
        <w:t xml:space="preserve">-- How should I analyze the interactive effects?  </w:t>
      </w:r>
      <w:bookmarkStart w:id="0" w:name="_GoBack"/>
      <w:bookmarkEnd w:id="0"/>
    </w:p>
    <w:p w14:paraId="122B5501" w14:textId="1A5EF15A" w:rsidR="00436368" w:rsidRDefault="009A3D91" w:rsidP="005E4BC0">
      <w:pPr>
        <w:spacing w:line="360" w:lineRule="auto"/>
      </w:pPr>
      <w:r>
        <w:t xml:space="preserve">NMDS </w:t>
      </w:r>
      <w:r w:rsidR="00436368">
        <w:t xml:space="preserve">ordination </w:t>
      </w:r>
      <w:r w:rsidR="004C046A">
        <w:t xml:space="preserve">of relative percent cover values for each species </w:t>
      </w:r>
      <w:r w:rsidR="00436368">
        <w:t>yielded a three-dimensional solution with a stress of 0.0</w:t>
      </w:r>
      <w:r w:rsidR="00B44B80">
        <w:t>8 after 34 runs</w:t>
      </w:r>
      <w:r w:rsidR="00436368">
        <w:t xml:space="preserve">.  </w:t>
      </w:r>
      <w:r>
        <w:t>Plots showed strong clustering patterns in the ordination, ba</w:t>
      </w:r>
      <w:r w:rsidR="00273CC7">
        <w:t>sed largely on dominance of five</w:t>
      </w:r>
      <w:r>
        <w:t xml:space="preserve"> spe</w:t>
      </w:r>
      <w:r w:rsidR="002A674B">
        <w:t>cies</w:t>
      </w:r>
      <w:r w:rsidR="00507A1F">
        <w:t xml:space="preserve"> (CEIN, CECO, </w:t>
      </w:r>
      <w:r w:rsidR="00273CC7">
        <w:t xml:space="preserve">PSME, </w:t>
      </w:r>
      <w:r w:rsidR="00507A1F">
        <w:t>ABCO and QUKE) in those plots</w:t>
      </w:r>
      <w:r w:rsidR="002A674B">
        <w:t xml:space="preserve">, and influenced by RdNBR values for both fires (Figure X).  </w:t>
      </w:r>
      <w:r>
        <w:t xml:space="preserve">  </w:t>
      </w:r>
    </w:p>
    <w:p w14:paraId="3B406285" w14:textId="2B8CF2A6" w:rsidR="00276558" w:rsidRDefault="00276558" w:rsidP="009860B2">
      <w:pPr>
        <w:spacing w:line="240" w:lineRule="auto"/>
      </w:pPr>
      <w:r>
        <w:t xml:space="preserve">Plots of CEIN and CECO </w:t>
      </w:r>
      <w:r w:rsidRPr="00370073">
        <w:rPr>
          <w:u w:val="single"/>
        </w:rPr>
        <w:t>actual</w:t>
      </w:r>
      <w:r>
        <w:t xml:space="preserve"> cover (not relative % cover) for 9 combinations:</w:t>
      </w:r>
    </w:p>
    <w:p w14:paraId="72679B06" w14:textId="1BB90176" w:rsidR="00276558" w:rsidRDefault="005E4BC0" w:rsidP="009A3D91">
      <w:pPr>
        <w:spacing w:line="360" w:lineRule="auto"/>
      </w:pPr>
      <w:r>
        <w:rPr>
          <w:noProof/>
        </w:rPr>
        <w:drawing>
          <wp:inline distT="0" distB="0" distL="0" distR="0" wp14:anchorId="2379C770" wp14:editId="3590C965">
            <wp:extent cx="5943600" cy="248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83485"/>
                    </a:xfrm>
                    <a:prstGeom prst="rect">
                      <a:avLst/>
                    </a:prstGeom>
                  </pic:spPr>
                </pic:pic>
              </a:graphicData>
            </a:graphic>
          </wp:inline>
        </w:drawing>
      </w:r>
    </w:p>
    <w:p w14:paraId="5F2FD731" w14:textId="067518E4" w:rsidR="00276558" w:rsidRDefault="00276558" w:rsidP="009A3D91">
      <w:pPr>
        <w:spacing w:line="360" w:lineRule="auto"/>
      </w:pPr>
      <w:r>
        <w:t>Same with relative % cover:</w:t>
      </w:r>
    </w:p>
    <w:p w14:paraId="554899AD" w14:textId="36098CB6" w:rsidR="00276558" w:rsidRDefault="005E4BC0" w:rsidP="009A3D91">
      <w:pPr>
        <w:spacing w:line="360" w:lineRule="auto"/>
      </w:pPr>
      <w:r>
        <w:rPr>
          <w:noProof/>
        </w:rPr>
        <w:drawing>
          <wp:inline distT="0" distB="0" distL="0" distR="0" wp14:anchorId="2767EC4C" wp14:editId="2A68C099">
            <wp:extent cx="5943600" cy="2440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0305"/>
                    </a:xfrm>
                    <a:prstGeom prst="rect">
                      <a:avLst/>
                    </a:prstGeom>
                  </pic:spPr>
                </pic:pic>
              </a:graphicData>
            </a:graphic>
          </wp:inline>
        </w:drawing>
      </w:r>
    </w:p>
    <w:p w14:paraId="6B119DCA" w14:textId="134CA67F" w:rsidR="004F5438" w:rsidRDefault="004F5438" w:rsidP="004F5438">
      <w:pPr>
        <w:pStyle w:val="Heading1"/>
      </w:pPr>
      <w:r>
        <w:lastRenderedPageBreak/>
        <w:t>Discussion</w:t>
      </w:r>
    </w:p>
    <w:p w14:paraId="7E9C191E" w14:textId="0BEC8682" w:rsidR="004F5438" w:rsidRDefault="004F5438" w:rsidP="00D44070">
      <w:pPr>
        <w:pStyle w:val="ListParagraph"/>
        <w:numPr>
          <w:ilvl w:val="0"/>
          <w:numId w:val="1"/>
        </w:numPr>
        <w:spacing w:line="360" w:lineRule="auto"/>
      </w:pPr>
      <w:r>
        <w:t>Species composition changes relative to fire severity combination in reburns</w:t>
      </w:r>
    </w:p>
    <w:p w14:paraId="0BF0DAAF" w14:textId="410DED48" w:rsidR="004F5438" w:rsidRDefault="004F5438" w:rsidP="00D44070">
      <w:pPr>
        <w:pStyle w:val="ListParagraph"/>
        <w:numPr>
          <w:ilvl w:val="0"/>
          <w:numId w:val="1"/>
        </w:numPr>
        <w:spacing w:line="360" w:lineRule="auto"/>
      </w:pPr>
      <w:r>
        <w:t>Likely that fire-adaptive strategy employed by each species is driving plant community outcomes</w:t>
      </w:r>
      <w:r w:rsidR="009F0375">
        <w:t xml:space="preserve"> – evaders (seeding) vs. endures (sprouting) vs. avoiders</w:t>
      </w:r>
    </w:p>
    <w:p w14:paraId="0A43BD2E" w14:textId="051BE8F2" w:rsidR="004F5438" w:rsidRDefault="004F5438" w:rsidP="00D44070">
      <w:pPr>
        <w:pStyle w:val="ListParagraph"/>
        <w:numPr>
          <w:ilvl w:val="0"/>
          <w:numId w:val="1"/>
        </w:numPr>
        <w:spacing w:line="360" w:lineRule="auto"/>
      </w:pPr>
      <w:r>
        <w:t xml:space="preserve">Implications for reburn severity </w:t>
      </w:r>
      <w:r w:rsidR="00D44070">
        <w:t xml:space="preserve">and risk </w:t>
      </w:r>
      <w:r>
        <w:t>depend on flammability of resulting communities – not much work done here</w:t>
      </w:r>
    </w:p>
    <w:p w14:paraId="5C7EAA32" w14:textId="3EADA5D6" w:rsidR="002C188C" w:rsidRDefault="004F5438" w:rsidP="002C188C">
      <w:pPr>
        <w:pStyle w:val="ListParagraph"/>
        <w:numPr>
          <w:ilvl w:val="0"/>
          <w:numId w:val="1"/>
        </w:numPr>
        <w:spacing w:line="360" w:lineRule="auto"/>
      </w:pPr>
      <w:r>
        <w:t xml:space="preserve">Possible that </w:t>
      </w:r>
      <w:r w:rsidR="009F0375">
        <w:t xml:space="preserve">most </w:t>
      </w:r>
      <w:r>
        <w:t>flammable species are those that prosper under high-high scenario – self-reinforcing adaptive strategy</w:t>
      </w:r>
      <w:r w:rsidR="006B6A03">
        <w:t xml:space="preserve"> that results in</w:t>
      </w:r>
      <w:r w:rsidR="00D44070">
        <w:t xml:space="preserve"> positive feedback </w:t>
      </w:r>
    </w:p>
    <w:p w14:paraId="7EA332B2" w14:textId="34AD5D33" w:rsidR="004F5438" w:rsidRDefault="002C188C" w:rsidP="002C188C">
      <w:pPr>
        <w:pStyle w:val="ListParagraph"/>
        <w:numPr>
          <w:ilvl w:val="0"/>
          <w:numId w:val="1"/>
        </w:numPr>
        <w:spacing w:line="360" w:lineRule="auto"/>
      </w:pPr>
      <w:r>
        <w:t xml:space="preserve">Implications for tree regeneration – overstory species not resilient to high-severity reburns (avoiders </w:t>
      </w:r>
      <w:proofErr w:type="spellStart"/>
      <w:r>
        <w:t>psme</w:t>
      </w:r>
      <w:proofErr w:type="spellEnd"/>
      <w:r>
        <w:t xml:space="preserve"> &amp; </w:t>
      </w:r>
      <w:proofErr w:type="spellStart"/>
      <w:r>
        <w:t>abco</w:t>
      </w:r>
      <w:proofErr w:type="spellEnd"/>
      <w:r>
        <w:t xml:space="preserve"> fidelity with un/un, resister pila with mod/low)</w:t>
      </w:r>
    </w:p>
    <w:p w14:paraId="35F4F194" w14:textId="36D2B704" w:rsidR="004F5438" w:rsidRDefault="004F5438" w:rsidP="00DF0AF5">
      <w:pPr>
        <w:pStyle w:val="ListParagraph"/>
        <w:numPr>
          <w:ilvl w:val="0"/>
          <w:numId w:val="1"/>
        </w:numPr>
        <w:spacing w:line="360" w:lineRule="auto"/>
      </w:pPr>
      <w:r>
        <w:t>Compositional patterns may change with time</w:t>
      </w:r>
      <w:r w:rsidR="006B6A03">
        <w:t xml:space="preserve"> </w:t>
      </w:r>
      <w:r>
        <w:t>since</w:t>
      </w:r>
      <w:r w:rsidR="006B6A03">
        <w:t xml:space="preserve"> </w:t>
      </w:r>
      <w:r>
        <w:t>fire</w:t>
      </w:r>
      <w:r w:rsidR="00DF0AF5">
        <w:t>, l</w:t>
      </w:r>
      <w:r>
        <w:t>onger-term studies needed</w:t>
      </w:r>
    </w:p>
    <w:p w14:paraId="4B23DEE5" w14:textId="30EED65C" w:rsidR="004F5438" w:rsidRDefault="004F5438" w:rsidP="00D44070">
      <w:pPr>
        <w:pStyle w:val="ListParagraph"/>
        <w:numPr>
          <w:ilvl w:val="0"/>
          <w:numId w:val="1"/>
        </w:numPr>
        <w:spacing w:line="360" w:lineRule="auto"/>
      </w:pPr>
      <w:r>
        <w:t xml:space="preserve">Initial condition (esp. seedbanks) would clearly be </w:t>
      </w:r>
      <w:r w:rsidR="00963F3F">
        <w:t>important to</w:t>
      </w:r>
      <w:r>
        <w:t xml:space="preserve"> post-reburn outcomes, but were not classified in this study.  </w:t>
      </w:r>
    </w:p>
    <w:p w14:paraId="49C091CC" w14:textId="0947E03C" w:rsidR="004F5438" w:rsidRDefault="004F5438" w:rsidP="00D44070">
      <w:pPr>
        <w:pStyle w:val="ListParagraph"/>
        <w:numPr>
          <w:ilvl w:val="1"/>
          <w:numId w:val="1"/>
        </w:numPr>
        <w:spacing w:line="360" w:lineRule="auto"/>
      </w:pPr>
      <w:r>
        <w:t xml:space="preserve">However, most stands were conifer-dominated </w:t>
      </w:r>
      <w:r w:rsidR="007A1556">
        <w:t xml:space="preserve">(had not burned for 100 years) </w:t>
      </w:r>
      <w:r w:rsidR="00963F3F">
        <w:t xml:space="preserve">and </w:t>
      </w:r>
      <w:r w:rsidR="009F0375">
        <w:t xml:space="preserve">likely </w:t>
      </w:r>
      <w:r w:rsidR="00963F3F">
        <w:t xml:space="preserve">homogenous </w:t>
      </w:r>
      <w:r>
        <w:t>based on post-fire assessments</w:t>
      </w:r>
      <w:r w:rsidR="00963F3F">
        <w:t xml:space="preserve">, aerial photography, and communication with local FS </w:t>
      </w:r>
      <w:r w:rsidR="007A1556">
        <w:t>staff</w:t>
      </w:r>
    </w:p>
    <w:p w14:paraId="3343FE59" w14:textId="56F3362A" w:rsidR="00963F3F" w:rsidRDefault="00963F3F" w:rsidP="00D44070">
      <w:pPr>
        <w:pStyle w:val="ListParagraph"/>
        <w:numPr>
          <w:ilvl w:val="1"/>
          <w:numId w:val="1"/>
        </w:numPr>
        <w:spacing w:line="360" w:lineRule="auto"/>
      </w:pPr>
      <w:r>
        <w:t xml:space="preserve">Other authors have noted </w:t>
      </w:r>
      <w:r w:rsidR="002C188C">
        <w:t xml:space="preserve">proliferation and long-term persistence </w:t>
      </w:r>
      <w:r>
        <w:t xml:space="preserve">of many chaparral species in seedbanks of the region </w:t>
      </w:r>
      <w:r>
        <w:fldChar w:fldCharType="begin">
          <w:fldData xml:space="preserve">PEVuZE5vdGU+PENpdGU+PEF1dGhvcj5Dcm9uZW1pbGxlcjwvQXV0aG9yPjxZZWFyPjE5NTk8L1ll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</w:fldData>
        </w:fldChar>
      </w:r>
      <w:r w:rsidR="002C188C">
        <w:instrText xml:space="preserve"> ADDIN EN.CITE </w:instrText>
      </w:r>
      <w:r w:rsidR="002C188C">
        <w:fldChar w:fldCharType="begin">
          <w:fldData xml:space="preserve">PEVuZE5vdGU+PENpdGU+PEF1dGhvcj5Dcm9uZW1pbGxlcjwvQXV0aG9yPjxZZWFyPjE5NTk8L1ll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</w:fldData>
        </w:fldChar>
      </w:r>
      <w:r w:rsidR="002C188C">
        <w:instrText xml:space="preserve"> ADDIN EN.CITE.DATA </w:instrText>
      </w:r>
      <w:r w:rsidR="002C188C">
        <w:fldChar w:fldCharType="end"/>
      </w:r>
      <w:r>
        <w:fldChar w:fldCharType="separate"/>
      </w:r>
      <w:r w:rsidR="002C188C">
        <w:rPr>
          <w:noProof/>
        </w:rPr>
        <w:t>(Cronemiller 1959, Quick and Quick 1961, Knapp et al. 2012)</w:t>
      </w:r>
      <w:r>
        <w:fldChar w:fldCharType="end"/>
      </w:r>
      <w:r w:rsidR="002C188C">
        <w:t xml:space="preserve"> </w:t>
      </w:r>
    </w:p>
    <w:p w14:paraId="4A0AE225" w14:textId="343759B3" w:rsidR="004F5438" w:rsidRDefault="004F5438" w:rsidP="00297763">
      <w:pPr>
        <w:pStyle w:val="ListParagraph"/>
        <w:numPr>
          <w:ilvl w:val="0"/>
          <w:numId w:val="1"/>
        </w:numPr>
        <w:spacing w:line="360" w:lineRule="auto"/>
      </w:pPr>
      <w:r>
        <w:t>Natural regeneration by conifers impeded in reburns of higher severity</w:t>
      </w:r>
      <w:r w:rsidR="00E54A1B">
        <w:t xml:space="preserve"> (seed banks eliminated, seed sources, too)</w:t>
      </w:r>
      <w:r w:rsidR="002C188C">
        <w:t xml:space="preserve"> </w:t>
      </w:r>
      <w:r w:rsidR="002C188C">
        <w:fldChar w:fldCharType="begin"/>
      </w:r>
      <w:r w:rsidR="002C188C">
        <w:instrText xml:space="preserve"> ADDIN EN.CITE &lt;EndNote&gt;&lt;Cite&gt;&lt;Author&gt;Nagel&lt;/Author&gt;&lt;Year&gt;2005&lt;/Year&gt;&lt;IDText&gt;Fire and persistence of montane chaparral in mixed conifer forest landscapes in the northern Sierra Nevada, Lake Tahoe Basin, California, USA&lt;/IDText&gt;&lt;DisplayText&gt;(Nagel and Taylor 2005)&lt;/DisplayText&gt;&lt;record&gt;&lt;titles&gt;&lt;title&gt;Fire and persistence of montane chaparral in mixed conifer forest landscapes in the northern Sierra Nevada, Lake Tahoe Basin, California, USA&lt;/title&gt;&lt;secondary-title&gt;The Journal of the Torrey Botanical Society&lt;/secondary-title&gt;&lt;/titles&gt;&lt;pages&gt;442-457&lt;/pages&gt;&lt;number&gt;3&lt;/number&gt;&lt;contributors&gt;&lt;authors&gt;&lt;author&gt;Nagel, Thomas A.&lt;/author&gt;&lt;author&gt;Taylor, Alan H.&lt;/author&gt;&lt;/authors&gt;&lt;/contributors&gt;&lt;added-date format="utc"&gt;1514942253&lt;/added-date&gt;&lt;ref-type name="Journal Article"&gt;17&lt;/ref-type&gt;&lt;dates&gt;&lt;year&gt;2005&lt;/year&gt;&lt;/dates&gt;&lt;rec-number&gt;57&lt;/rec-number&gt;&lt;last-updated-date format="utc"&gt;1521765966&lt;/last-updated-date&gt;&lt;accession-num&gt;Nagel2005&lt;/accession-num&gt;&lt;volume&gt;132&lt;/volume&gt;&lt;/record&gt;&lt;/Cite&gt;&lt;/EndNote&gt;</w:instrText>
      </w:r>
      <w:r w:rsidR="002C188C">
        <w:fldChar w:fldCharType="separate"/>
      </w:r>
      <w:r w:rsidR="002C188C">
        <w:rPr>
          <w:noProof/>
        </w:rPr>
        <w:t>(Nagel and Taylor 2005)</w:t>
      </w:r>
      <w:r w:rsidR="002C188C">
        <w:fldChar w:fldCharType="end"/>
      </w:r>
      <w:r>
        <w:br w:type="page"/>
      </w:r>
    </w:p>
    <w:p w14:paraId="0F9EBC92" w14:textId="2CFFF36B" w:rsidR="001A6FF3" w:rsidRDefault="00610451" w:rsidP="00885A37">
      <w:r>
        <w:lastRenderedPageBreak/>
        <w:t>Literature cited</w:t>
      </w:r>
    </w:p>
    <w:p w14:paraId="4DF6967D" w14:textId="77777777" w:rsidR="005A241B" w:rsidRPr="005A241B" w:rsidRDefault="001A6FF3" w:rsidP="005A241B">
      <w:pPr>
        <w:pStyle w:val="EndNoteBibliography"/>
        <w:spacing w:after="360"/>
        <w:ind w:left="720" w:hanging="720"/>
      </w:pPr>
      <w:r>
        <w:fldChar w:fldCharType="begin"/>
      </w:r>
      <w:r>
        <w:instrText xml:space="preserve"> ADDIN EN.REFLIST </w:instrText>
      </w:r>
      <w:r>
        <w:fldChar w:fldCharType="separate"/>
      </w:r>
      <w:r w:rsidR="005A241B" w:rsidRPr="005A241B">
        <w:t>Agee, J. K. 1993. Fire ecology of Pacific Northwest forests. Island Press, Washington, D.C.</w:t>
      </w:r>
    </w:p>
    <w:p w14:paraId="786F8741" w14:textId="77777777" w:rsidR="005A241B" w:rsidRPr="005A241B" w:rsidRDefault="005A241B" w:rsidP="005A241B">
      <w:pPr>
        <w:pStyle w:val="EndNoteBibliography"/>
        <w:spacing w:after="360"/>
        <w:ind w:left="720" w:hanging="720"/>
      </w:pPr>
      <w:r w:rsidRPr="005A241B">
        <w:t xml:space="preserve">Collins, B. M., J. D. Miller, A. E. Thode, M. Kelly, J. W. van Wagtendonk, and S. L. Stephens. 2009. Interactions Among Wildland Fires in a Long-Established Sierra Nevada Natural Fire Area. Ecosystems </w:t>
      </w:r>
      <w:r w:rsidRPr="005A241B">
        <w:rPr>
          <w:b/>
        </w:rPr>
        <w:t>12</w:t>
      </w:r>
      <w:r w:rsidRPr="005A241B">
        <w:t>:114--128.</w:t>
      </w:r>
    </w:p>
    <w:p w14:paraId="71A78C72" w14:textId="77777777" w:rsidR="005A241B" w:rsidRPr="005A241B" w:rsidRDefault="005A241B" w:rsidP="005A241B">
      <w:pPr>
        <w:pStyle w:val="EndNoteBibliography"/>
        <w:spacing w:after="360"/>
        <w:ind w:left="720" w:hanging="720"/>
      </w:pPr>
      <w:r w:rsidRPr="005A241B">
        <w:t xml:space="preserve">Collins, B. M., and G. B. Roller. 2013. Early forest dynamics in stand-replacing fire patches in the northern Sierra Nevada, California, USA. Landscape Ecology </w:t>
      </w:r>
      <w:r w:rsidRPr="005A241B">
        <w:rPr>
          <w:b/>
        </w:rPr>
        <w:t>28</w:t>
      </w:r>
      <w:r w:rsidRPr="005A241B">
        <w:t>:1801--1813.</w:t>
      </w:r>
    </w:p>
    <w:p w14:paraId="22CF9C51" w14:textId="77777777" w:rsidR="005A241B" w:rsidRPr="005A241B" w:rsidRDefault="005A241B" w:rsidP="005A241B">
      <w:pPr>
        <w:pStyle w:val="EndNoteBibliography"/>
        <w:spacing w:after="360"/>
        <w:ind w:left="720" w:hanging="720"/>
      </w:pPr>
      <w:r w:rsidRPr="005A241B">
        <w:t xml:space="preserve">Coppoletta, M., K. E. Merriam, and B. M. Collins. 2016. Post-fire vegetation and fuel development influences fire severity patterns in reburns. Ecological Applications </w:t>
      </w:r>
      <w:r w:rsidRPr="005A241B">
        <w:rPr>
          <w:b/>
        </w:rPr>
        <w:t>26</w:t>
      </w:r>
      <w:r w:rsidRPr="005A241B">
        <w:t>:686-699.</w:t>
      </w:r>
    </w:p>
    <w:p w14:paraId="78A3D82A" w14:textId="77777777" w:rsidR="005A241B" w:rsidRPr="005A241B" w:rsidRDefault="005A241B" w:rsidP="005A241B">
      <w:pPr>
        <w:pStyle w:val="EndNoteBibliography"/>
        <w:spacing w:after="360"/>
        <w:ind w:left="720" w:hanging="720"/>
      </w:pPr>
      <w:r w:rsidRPr="005A241B">
        <w:t xml:space="preserve">Cronemiller, F. P. 1959. The Life History of Deerbrush-a Fire Type. Rangeland Ecology &amp; Management/Journal of Range Management Archives </w:t>
      </w:r>
      <w:r w:rsidRPr="005A241B">
        <w:rPr>
          <w:b/>
        </w:rPr>
        <w:t>12</w:t>
      </w:r>
      <w:r w:rsidRPr="005A241B">
        <w:t>:21-25.</w:t>
      </w:r>
    </w:p>
    <w:p w14:paraId="22C195D3" w14:textId="77777777" w:rsidR="005A241B" w:rsidRPr="005A241B" w:rsidRDefault="005A241B" w:rsidP="005A241B">
      <w:pPr>
        <w:pStyle w:val="EndNoteBibliography"/>
        <w:spacing w:after="360"/>
        <w:ind w:left="720" w:hanging="720"/>
      </w:pPr>
      <w:r w:rsidRPr="005A241B">
        <w:t xml:space="preserve">Dufrêne, M., and P. Legendre. 1997. Species assemblages and indicator species: the need for a flexible asymmetrical approach. Ecological monographs </w:t>
      </w:r>
      <w:r w:rsidRPr="005A241B">
        <w:rPr>
          <w:b/>
        </w:rPr>
        <w:t>67</w:t>
      </w:r>
      <w:r w:rsidRPr="005A241B">
        <w:t>:345-366.</w:t>
      </w:r>
    </w:p>
    <w:p w14:paraId="21893ABB" w14:textId="77777777" w:rsidR="005A241B" w:rsidRPr="005A241B" w:rsidRDefault="005A241B" w:rsidP="005A241B">
      <w:pPr>
        <w:pStyle w:val="EndNoteBibliography"/>
        <w:spacing w:after="360"/>
        <w:ind w:left="720" w:hanging="720"/>
      </w:pPr>
      <w:r w:rsidRPr="005A241B">
        <w:t xml:space="preserve">Falk, D. A. 2013. Are Madrean ecosystems approaching tipping points? Anticipating interactions of landscape disturbance and climate change. Pages 40-47 </w:t>
      </w:r>
      <w:r w:rsidRPr="005A241B">
        <w:rPr>
          <w:i/>
        </w:rPr>
        <w:t>in</w:t>
      </w:r>
      <w:r w:rsidRPr="005A241B">
        <w:t xml:space="preserve"> Merging science and management in a rapidly changing world: Biodiversity and management of the Madrean Archipelago III and 7th Conference on Research and Resource Management in the Southwestern Deserts; 2012 May 1-5; Tucson, AZ. Proceedings. RMRS-P-67. U.S. Department of Agriculture, Forest Service, Rocky Mountain Research Station, Fort Collins, CO.</w:t>
      </w:r>
    </w:p>
    <w:p w14:paraId="2E9E9C29" w14:textId="77777777" w:rsidR="005A241B" w:rsidRPr="005A241B" w:rsidRDefault="005A241B" w:rsidP="005A241B">
      <w:pPr>
        <w:pStyle w:val="EndNoteBibliography"/>
        <w:spacing w:after="360"/>
        <w:ind w:left="720" w:hanging="720"/>
      </w:pPr>
      <w:r w:rsidRPr="005A241B">
        <w:t xml:space="preserve">Grabinski, Z. S., R. L. Sherriff, and J. M. Kane. 2017. Controls of reburn severity vary with fire interval in the Klamath Mountains, California, USA. Ecosphere </w:t>
      </w:r>
      <w:r w:rsidRPr="005A241B">
        <w:rPr>
          <w:b/>
        </w:rPr>
        <w:t>8</w:t>
      </w:r>
      <w:r w:rsidRPr="005A241B">
        <w:t>.</w:t>
      </w:r>
    </w:p>
    <w:p w14:paraId="58F0D18E" w14:textId="77777777" w:rsidR="005A241B" w:rsidRPr="005A241B" w:rsidRDefault="005A241B" w:rsidP="005A241B">
      <w:pPr>
        <w:pStyle w:val="EndNoteBibliography"/>
        <w:spacing w:after="360"/>
        <w:ind w:left="720" w:hanging="720"/>
      </w:pPr>
      <w:r w:rsidRPr="005A241B">
        <w:t xml:space="preserve">Harris, L., and A. H. Taylor. 2017. Previous burns and topography limit and reinforce fire severity in a large wildfire. Ecosphere </w:t>
      </w:r>
      <w:r w:rsidRPr="005A241B">
        <w:rPr>
          <w:b/>
        </w:rPr>
        <w:t>8</w:t>
      </w:r>
      <w:r w:rsidRPr="005A241B">
        <w:t>:e02019--n/a.</w:t>
      </w:r>
    </w:p>
    <w:p w14:paraId="5AC7EBFF" w14:textId="77777777" w:rsidR="005A241B" w:rsidRPr="005A241B" w:rsidRDefault="005A241B" w:rsidP="005A241B">
      <w:pPr>
        <w:pStyle w:val="EndNoteBibliography"/>
        <w:spacing w:after="360"/>
        <w:ind w:left="720" w:hanging="720"/>
      </w:pPr>
      <w:r w:rsidRPr="005A241B">
        <w:t xml:space="preserve">Harvey, B. J., D. C. Donato, and M. G. Turner. 2016. Burn me twice, shame on who? Interactions between successive forest fires across a temperate mountain region. Ecology </w:t>
      </w:r>
      <w:r w:rsidRPr="005A241B">
        <w:rPr>
          <w:b/>
        </w:rPr>
        <w:t>97</w:t>
      </w:r>
      <w:r w:rsidRPr="005A241B">
        <w:t>:2272--2282.</w:t>
      </w:r>
    </w:p>
    <w:p w14:paraId="6A275549" w14:textId="77777777" w:rsidR="005A241B" w:rsidRPr="005A241B" w:rsidRDefault="005A241B" w:rsidP="005A241B">
      <w:pPr>
        <w:pStyle w:val="EndNoteBibliography"/>
        <w:spacing w:after="360"/>
        <w:ind w:left="720" w:hanging="720"/>
      </w:pPr>
      <w:r w:rsidRPr="005A241B">
        <w:t xml:space="preserve">Hessburg, P. F., J. K. Agee, and J. F. Franklin. 2005. Dry forests and wildland fires of the inland Northwest USA: Contrasting the landscape ecology of the pre-settlement and modern eras. Forest Ecology and Management </w:t>
      </w:r>
      <w:r w:rsidRPr="005A241B">
        <w:rPr>
          <w:b/>
        </w:rPr>
        <w:t>211</w:t>
      </w:r>
      <w:r w:rsidRPr="005A241B">
        <w:t>:117--139.</w:t>
      </w:r>
    </w:p>
    <w:p w14:paraId="60537D1D" w14:textId="77777777" w:rsidR="005A241B" w:rsidRPr="005A241B" w:rsidRDefault="005A241B" w:rsidP="005A241B">
      <w:pPr>
        <w:pStyle w:val="EndNoteBibliography"/>
        <w:spacing w:after="360"/>
        <w:ind w:left="720" w:hanging="720"/>
      </w:pPr>
      <w:r w:rsidRPr="005A241B">
        <w:t xml:space="preserve">Kauffman, J. B., and R. E. Martin. 1990. Sprouting shrub response to different seasons and fuel consumption levels of prescribed fire in Sierra Nevada mixed conifer ecosystems. Forest Science </w:t>
      </w:r>
      <w:r w:rsidRPr="005A241B">
        <w:rPr>
          <w:b/>
        </w:rPr>
        <w:t>36</w:t>
      </w:r>
      <w:r w:rsidRPr="005A241B">
        <w:t>:748-764.</w:t>
      </w:r>
    </w:p>
    <w:p w14:paraId="052988B9" w14:textId="77777777" w:rsidR="005A241B" w:rsidRPr="005A241B" w:rsidRDefault="005A241B" w:rsidP="005A241B">
      <w:pPr>
        <w:pStyle w:val="EndNoteBibliography"/>
        <w:spacing w:after="360"/>
        <w:ind w:left="720" w:hanging="720"/>
      </w:pPr>
      <w:r w:rsidRPr="005A241B">
        <w:t xml:space="preserve">Keeley, J. E. 1991. Seed germination and life history syndromes in the California chaparral. Botanical Review </w:t>
      </w:r>
      <w:r w:rsidRPr="005A241B">
        <w:rPr>
          <w:b/>
        </w:rPr>
        <w:t>57</w:t>
      </w:r>
      <w:r w:rsidRPr="005A241B">
        <w:t>:81-116.</w:t>
      </w:r>
    </w:p>
    <w:p w14:paraId="6724F518" w14:textId="77777777" w:rsidR="005A241B" w:rsidRPr="005A241B" w:rsidRDefault="005A241B" w:rsidP="005A241B">
      <w:pPr>
        <w:pStyle w:val="EndNoteBibliography"/>
        <w:spacing w:after="360"/>
        <w:ind w:left="720" w:hanging="720"/>
      </w:pPr>
      <w:r w:rsidRPr="005A241B">
        <w:lastRenderedPageBreak/>
        <w:t xml:space="preserve">Keeley, J. E., and P. H. Zedler. 1978. Reproduction of Chaparral Shrubs After Fire : A Comparison of Sprouting and Seeding Strategies. The American Midland Naturalist </w:t>
      </w:r>
      <w:r w:rsidRPr="005A241B">
        <w:rPr>
          <w:b/>
        </w:rPr>
        <w:t>99</w:t>
      </w:r>
      <w:r w:rsidRPr="005A241B">
        <w:t>:142--161.</w:t>
      </w:r>
    </w:p>
    <w:p w14:paraId="42380D2B" w14:textId="77777777" w:rsidR="005A241B" w:rsidRPr="005A241B" w:rsidRDefault="005A241B" w:rsidP="005A241B">
      <w:pPr>
        <w:pStyle w:val="EndNoteBibliography"/>
        <w:spacing w:after="360"/>
        <w:ind w:left="720" w:hanging="720"/>
      </w:pPr>
      <w:r w:rsidRPr="005A241B">
        <w:t>Kliewer, G. F. 1994. Soil survey of Lassen National Forest Area, California. USDA Forest Service, Pacific Southwest Region, NRCS.</w:t>
      </w:r>
    </w:p>
    <w:p w14:paraId="633F591F" w14:textId="77777777" w:rsidR="005A241B" w:rsidRPr="005A241B" w:rsidRDefault="005A241B" w:rsidP="005A241B">
      <w:pPr>
        <w:pStyle w:val="EndNoteBibliography"/>
        <w:spacing w:after="360"/>
        <w:ind w:left="720" w:hanging="720"/>
      </w:pPr>
      <w:r w:rsidRPr="005A241B">
        <w:t xml:space="preserve">Knapp, E. E., C. P. Weatherspoon, and C. N. Skinner. 2012. Shrub Seed banks in mixed conifer forests of northern California and the role of fire in regulating abundance. Fire Ecology </w:t>
      </w:r>
      <w:r w:rsidRPr="005A241B">
        <w:rPr>
          <w:b/>
        </w:rPr>
        <w:t>8</w:t>
      </w:r>
      <w:r w:rsidRPr="005A241B">
        <w:t>.</w:t>
      </w:r>
    </w:p>
    <w:p w14:paraId="5F609B0A" w14:textId="77777777" w:rsidR="005A241B" w:rsidRPr="005A241B" w:rsidRDefault="005A241B" w:rsidP="005A241B">
      <w:pPr>
        <w:pStyle w:val="EndNoteBibliography"/>
        <w:spacing w:after="360"/>
        <w:ind w:left="720" w:hanging="720"/>
      </w:pPr>
      <w:r w:rsidRPr="005A241B">
        <w:t xml:space="preserve">Knox, K. J. E., and P. J. Clarke. 2012. Fire severity, feedback effects and resilience to alternative community states in forest assemblages. Forest Ecology and Management </w:t>
      </w:r>
      <w:r w:rsidRPr="005A241B">
        <w:rPr>
          <w:b/>
        </w:rPr>
        <w:t>265</w:t>
      </w:r>
      <w:r w:rsidRPr="005A241B">
        <w:t>:47-54.</w:t>
      </w:r>
    </w:p>
    <w:p w14:paraId="56CEAE98" w14:textId="77777777" w:rsidR="005A241B" w:rsidRPr="005A241B" w:rsidRDefault="005A241B" w:rsidP="005A241B">
      <w:pPr>
        <w:pStyle w:val="EndNoteBibliography"/>
        <w:spacing w:after="360"/>
        <w:ind w:left="720" w:hanging="720"/>
      </w:pPr>
      <w:r w:rsidRPr="005A241B">
        <w:t xml:space="preserve">Lauvaux, C. A., C. N. Skinner, and A. H. Taylor. 2016. High severity fire and mixed conifer forest-chaparral dynamics in the southern Cascade Range, USA. Forest Ecology and Management </w:t>
      </w:r>
      <w:r w:rsidRPr="005A241B">
        <w:rPr>
          <w:b/>
        </w:rPr>
        <w:t>363</w:t>
      </w:r>
      <w:r w:rsidRPr="005A241B">
        <w:t>:74--85.</w:t>
      </w:r>
    </w:p>
    <w:p w14:paraId="384B75EA" w14:textId="77777777" w:rsidR="005A241B" w:rsidRPr="005A241B" w:rsidRDefault="005A241B" w:rsidP="005A241B">
      <w:pPr>
        <w:pStyle w:val="EndNoteBibliography"/>
        <w:spacing w:after="360"/>
        <w:ind w:left="720" w:hanging="720"/>
      </w:pPr>
      <w:r w:rsidRPr="005A241B">
        <w:t xml:space="preserve">Mallek, C. M., H. Safford, J. Viers, and J. D. Miller. 2013. Modern departures in fire severity and area vary by forest type, Sierra Nevada and southern Cascades, California, USA. Ecosphere </w:t>
      </w:r>
      <w:r w:rsidRPr="005A241B">
        <w:rPr>
          <w:b/>
        </w:rPr>
        <w:t>4</w:t>
      </w:r>
      <w:r w:rsidRPr="005A241B">
        <w:t>:1--28.</w:t>
      </w:r>
    </w:p>
    <w:p w14:paraId="4BD196ED" w14:textId="77777777" w:rsidR="005A241B" w:rsidRPr="005A241B" w:rsidRDefault="005A241B" w:rsidP="005A241B">
      <w:pPr>
        <w:pStyle w:val="EndNoteBibliography"/>
        <w:spacing w:after="360"/>
        <w:ind w:left="720" w:hanging="720"/>
      </w:pPr>
      <w:r w:rsidRPr="005A241B">
        <w:t xml:space="preserve">McDonald, P. M. 1980. California black oak. Page 122 </w:t>
      </w:r>
      <w:r w:rsidRPr="005A241B">
        <w:rPr>
          <w:i/>
        </w:rPr>
        <w:t>in</w:t>
      </w:r>
      <w:r w:rsidRPr="005A241B">
        <w:t xml:space="preserve"> F. Eyre, editor. Forest cover types of the United States and Canada. Society of American Foresters, Washington, D.C.</w:t>
      </w:r>
    </w:p>
    <w:p w14:paraId="7E6E68CC" w14:textId="77777777" w:rsidR="005A241B" w:rsidRPr="005A241B" w:rsidRDefault="005A241B" w:rsidP="005A241B">
      <w:pPr>
        <w:pStyle w:val="EndNoteBibliography"/>
        <w:spacing w:after="360"/>
        <w:ind w:left="720" w:hanging="720"/>
      </w:pPr>
      <w:r w:rsidRPr="005A241B">
        <w:t xml:space="preserve">Miller, J. D., H. D. Safford, M. Crimmins, and A. E. Thode. 2009. Quantitative Evidence for Increasing Forest Fire Severity in the Sierra Nevada and Southern Cascade Mountains, California and Nevada, USA. Ecosystems </w:t>
      </w:r>
      <w:r w:rsidRPr="005A241B">
        <w:rPr>
          <w:b/>
        </w:rPr>
        <w:t>12</w:t>
      </w:r>
      <w:r w:rsidRPr="005A241B">
        <w:t>:16-32.</w:t>
      </w:r>
    </w:p>
    <w:p w14:paraId="115A6F00" w14:textId="77777777" w:rsidR="005A241B" w:rsidRPr="005A241B" w:rsidRDefault="005A241B" w:rsidP="005A241B">
      <w:pPr>
        <w:pStyle w:val="EndNoteBibliography"/>
        <w:spacing w:after="360"/>
        <w:ind w:left="720" w:hanging="720"/>
      </w:pPr>
      <w:r w:rsidRPr="005A241B">
        <w:t xml:space="preserve">Nagel, T. A., and A. H. Taylor. 2005. Fire and persistence of montane chaparral in mixed conifer forest landscapes in the northern Sierra Nevada, Lake Tahoe Basin, California, USA. The Journal of the Torrey Botanical Society </w:t>
      </w:r>
      <w:r w:rsidRPr="005A241B">
        <w:rPr>
          <w:b/>
        </w:rPr>
        <w:t>132</w:t>
      </w:r>
      <w:r w:rsidRPr="005A241B">
        <w:t>:442-457.</w:t>
      </w:r>
    </w:p>
    <w:p w14:paraId="490DD658" w14:textId="77777777" w:rsidR="005A241B" w:rsidRPr="005A241B" w:rsidRDefault="005A241B" w:rsidP="005A241B">
      <w:pPr>
        <w:pStyle w:val="EndNoteBibliography"/>
        <w:spacing w:after="360"/>
        <w:ind w:left="720" w:hanging="720"/>
      </w:pPr>
      <w:r w:rsidRPr="005A241B">
        <w:t xml:space="preserve">Odion, D. C., and F. W. Davis. 2000. Fire, soil heating, and the formation of vegetation patterns in chaparral. Ecological Monographs </w:t>
      </w:r>
      <w:r w:rsidRPr="005A241B">
        <w:rPr>
          <w:b/>
        </w:rPr>
        <w:t>70</w:t>
      </w:r>
      <w:r w:rsidRPr="005A241B">
        <w:t>:149-169.</w:t>
      </w:r>
    </w:p>
    <w:p w14:paraId="0F1F92DF" w14:textId="77777777" w:rsidR="005A241B" w:rsidRPr="005A241B" w:rsidRDefault="005A241B" w:rsidP="005A241B">
      <w:pPr>
        <w:pStyle w:val="EndNoteBibliography"/>
        <w:spacing w:after="360"/>
        <w:ind w:left="720" w:hanging="720"/>
      </w:pPr>
      <w:r w:rsidRPr="005A241B">
        <w:t xml:space="preserve">Odion, D. C., M. A. Moritz, and D. A. DellaSala. 2010. Alternative community states maintained by fire in the Klamath Mountains, USA. Journal of Ecology </w:t>
      </w:r>
      <w:r w:rsidRPr="005A241B">
        <w:rPr>
          <w:b/>
        </w:rPr>
        <w:t>98</w:t>
      </w:r>
      <w:r w:rsidRPr="005A241B">
        <w:t>:96--105.</w:t>
      </w:r>
    </w:p>
    <w:p w14:paraId="03C14E80" w14:textId="77777777" w:rsidR="005A241B" w:rsidRPr="005A241B" w:rsidRDefault="005A241B" w:rsidP="005A241B">
      <w:pPr>
        <w:pStyle w:val="EndNoteBibliography"/>
        <w:spacing w:after="360"/>
        <w:ind w:left="720" w:hanging="720"/>
      </w:pPr>
      <w:r w:rsidRPr="005A241B">
        <w:t xml:space="preserve">Parks, S. A., C. Miller, C. R. Nelson, and Z. A. Holden. 2014. Previous Fires Moderate Burn Severity of Subsequent Wildland Fires in Two Large Western US Wilderness Areas. Ecosystems </w:t>
      </w:r>
      <w:r w:rsidRPr="005A241B">
        <w:rPr>
          <w:b/>
        </w:rPr>
        <w:t>17</w:t>
      </w:r>
      <w:r w:rsidRPr="005A241B">
        <w:t>:29--42.</w:t>
      </w:r>
    </w:p>
    <w:p w14:paraId="0E77AD40" w14:textId="77777777" w:rsidR="005A241B" w:rsidRPr="005A241B" w:rsidRDefault="005A241B" w:rsidP="005A241B">
      <w:pPr>
        <w:pStyle w:val="EndNoteBibliography"/>
        <w:spacing w:after="360"/>
        <w:ind w:left="720" w:hanging="720"/>
      </w:pPr>
      <w:r w:rsidRPr="005A241B">
        <w:t xml:space="preserve">Quick, C. R., and A. S. Quick. 1961. Germination of Ceanothus seeds. Madroño </w:t>
      </w:r>
      <w:r w:rsidRPr="005A241B">
        <w:rPr>
          <w:b/>
        </w:rPr>
        <w:t>16</w:t>
      </w:r>
      <w:r w:rsidRPr="005A241B">
        <w:t>:23-30.</w:t>
      </w:r>
    </w:p>
    <w:p w14:paraId="2CD54B45" w14:textId="77777777" w:rsidR="005A241B" w:rsidRPr="005A241B" w:rsidRDefault="005A241B" w:rsidP="005A241B">
      <w:pPr>
        <w:pStyle w:val="EndNoteBibliography"/>
        <w:spacing w:after="360"/>
        <w:ind w:left="720" w:hanging="720"/>
      </w:pPr>
      <w:r w:rsidRPr="005A241B">
        <w:t>R Core Team. 2015. R: A Language and Environment for Statistical Computing. R Foundation for Statistical Computing, Vienna, Austria.</w:t>
      </w:r>
    </w:p>
    <w:p w14:paraId="743419AF" w14:textId="77777777" w:rsidR="005A241B" w:rsidRPr="005A241B" w:rsidRDefault="005A241B" w:rsidP="005A241B">
      <w:pPr>
        <w:pStyle w:val="EndNoteBibliography"/>
        <w:spacing w:after="360"/>
        <w:ind w:left="720" w:hanging="720"/>
      </w:pPr>
      <w:r w:rsidRPr="005A241B">
        <w:t xml:space="preserve">Rowe, J. S. 1983. Concepts of fire effects on plant individuals and species. Pages 135-154 </w:t>
      </w:r>
      <w:r w:rsidRPr="005A241B">
        <w:rPr>
          <w:i/>
        </w:rPr>
        <w:t>in</w:t>
      </w:r>
      <w:r w:rsidRPr="005A241B">
        <w:t xml:space="preserve"> R. W. Wein and D. A. MacLean, editors. The Role of Fire in Northern Circumpolar Ecosystems. John Wiley &amp; Sons, New York, N.Y.</w:t>
      </w:r>
    </w:p>
    <w:p w14:paraId="062C227A" w14:textId="77777777" w:rsidR="005A241B" w:rsidRPr="005A241B" w:rsidRDefault="005A241B" w:rsidP="005A241B">
      <w:pPr>
        <w:pStyle w:val="EndNoteBibliography"/>
        <w:spacing w:after="360"/>
        <w:ind w:left="720" w:hanging="720"/>
      </w:pPr>
      <w:r w:rsidRPr="005A241B">
        <w:lastRenderedPageBreak/>
        <w:t xml:space="preserve">Schoennagel, T., J. K. Balch, H. Brenkert-Smith, P. E. Dennison, B. J. Harvey, M. A. Krawchuk, N. Mietkiewicz, P. Morgan, M. A. Moritz, R. Rasker, M. G. Turner, and C. Whitlock. 2017. Adapt to more wildfire in western North American forests as climate changes. Proceedings of the National Academy of Sciences </w:t>
      </w:r>
      <w:r w:rsidRPr="005A241B">
        <w:rPr>
          <w:b/>
        </w:rPr>
        <w:t>114</w:t>
      </w:r>
      <w:r w:rsidRPr="005A241B">
        <w:t>:4582-4590.</w:t>
      </w:r>
    </w:p>
    <w:p w14:paraId="603A4293" w14:textId="77777777" w:rsidR="005A241B" w:rsidRPr="005A241B" w:rsidRDefault="005A241B" w:rsidP="005A241B">
      <w:pPr>
        <w:pStyle w:val="EndNoteBibliography"/>
        <w:spacing w:after="360"/>
        <w:ind w:left="720" w:hanging="720"/>
      </w:pPr>
      <w:r w:rsidRPr="005A241B">
        <w:t xml:space="preserve">Stevens, J. T., B. M. Collins, J. D. Miller, M. P. North, and S. L. Stephens. 2017. Changing spatial patterns of stand-replacing fire in California conifer forests. Forest Ecology and Management </w:t>
      </w:r>
      <w:r w:rsidRPr="005A241B">
        <w:rPr>
          <w:b/>
        </w:rPr>
        <w:t>406</w:t>
      </w:r>
      <w:r w:rsidRPr="005A241B">
        <w:t>:28--36.</w:t>
      </w:r>
    </w:p>
    <w:p w14:paraId="7240CF76" w14:textId="77777777" w:rsidR="005A241B" w:rsidRPr="005A241B" w:rsidRDefault="005A241B" w:rsidP="005A241B">
      <w:pPr>
        <w:pStyle w:val="EndNoteBibliography"/>
        <w:spacing w:after="360"/>
        <w:ind w:left="720" w:hanging="720"/>
      </w:pPr>
      <w:r w:rsidRPr="005A241B">
        <w:t xml:space="preserve">Stevens‐Rumann, C., and P. Morgan. 2016. Repeated wildfires alter forest recovery of mixed‐conifer ecosystems. Ecological applications </w:t>
      </w:r>
      <w:r w:rsidRPr="005A241B">
        <w:rPr>
          <w:b/>
        </w:rPr>
        <w:t>26</w:t>
      </w:r>
      <w:r w:rsidRPr="005A241B">
        <w:t>:1842-1853.</w:t>
      </w:r>
    </w:p>
    <w:p w14:paraId="46D97B23" w14:textId="77777777" w:rsidR="005A241B" w:rsidRPr="005A241B" w:rsidRDefault="005A241B" w:rsidP="005A241B">
      <w:pPr>
        <w:pStyle w:val="EndNoteBibliography"/>
        <w:spacing w:after="360"/>
        <w:ind w:left="720" w:hanging="720"/>
      </w:pPr>
      <w:r w:rsidRPr="005A241B">
        <w:t xml:space="preserve">Stevens‐Rumann, C. S., K. B. Kemp, P. E. Higuera, B. J. Harvey, M. T. Rother, D. C. Donato, P. Morgan, and T. T. Veblen. 2018. Evidence for declining forest resilience to wildfires under climate change. Ecology letters </w:t>
      </w:r>
      <w:r w:rsidRPr="005A241B">
        <w:rPr>
          <w:b/>
        </w:rPr>
        <w:t>21</w:t>
      </w:r>
      <w:r w:rsidRPr="005A241B">
        <w:t>:243-252.</w:t>
      </w:r>
    </w:p>
    <w:p w14:paraId="3229D4D0" w14:textId="77777777" w:rsidR="005A241B" w:rsidRPr="005A241B" w:rsidRDefault="005A241B" w:rsidP="005A241B">
      <w:pPr>
        <w:pStyle w:val="EndNoteBibliography"/>
        <w:spacing w:after="360"/>
        <w:ind w:left="720" w:hanging="720"/>
      </w:pPr>
      <w:r w:rsidRPr="005A241B">
        <w:t xml:space="preserve">Taylor, A. H. 2000. Fire regimes and forest changes in mid and upper montane forests of the southern Cascades, Lassen Volcanic National Park, California, U.S.A. Journal of Biogeography </w:t>
      </w:r>
      <w:r w:rsidRPr="005A241B">
        <w:rPr>
          <w:b/>
        </w:rPr>
        <w:t>27</w:t>
      </w:r>
      <w:r w:rsidRPr="005A241B">
        <w:t>:87--104.</w:t>
      </w:r>
    </w:p>
    <w:p w14:paraId="26EF1DE1" w14:textId="77777777" w:rsidR="005A241B" w:rsidRPr="005A241B" w:rsidRDefault="005A241B" w:rsidP="005A241B">
      <w:pPr>
        <w:pStyle w:val="EndNoteBibliography"/>
        <w:spacing w:after="360"/>
        <w:ind w:left="720" w:hanging="720"/>
      </w:pPr>
      <w:r w:rsidRPr="005A241B">
        <w:t xml:space="preserve">Tepley, A. J., J. R. Thompson, H. E. Epstein, and K. J. Anderson‐Teixeira. 2017. Vulnerability to forest loss through altered postfire recovery dynamics in a warming climate in the Klamath Mountains. Global change biology </w:t>
      </w:r>
      <w:r w:rsidRPr="005A241B">
        <w:rPr>
          <w:b/>
        </w:rPr>
        <w:t>23</w:t>
      </w:r>
      <w:r w:rsidRPr="005A241B">
        <w:t>:4117-4132.</w:t>
      </w:r>
    </w:p>
    <w:p w14:paraId="7780AA80" w14:textId="77777777" w:rsidR="005A241B" w:rsidRPr="005A241B" w:rsidRDefault="005A241B" w:rsidP="005A241B">
      <w:pPr>
        <w:pStyle w:val="EndNoteBibliography"/>
        <w:spacing w:after="360"/>
        <w:ind w:left="720" w:hanging="720"/>
      </w:pPr>
      <w:r w:rsidRPr="005A241B">
        <w:t xml:space="preserve">Wells, P. V. 1969. The relation between mode of reproduction and extent of speciation in woody genera of the California chaparral. Evolution </w:t>
      </w:r>
      <w:r w:rsidRPr="005A241B">
        <w:rPr>
          <w:b/>
        </w:rPr>
        <w:t>23</w:t>
      </w:r>
      <w:r w:rsidRPr="005A241B">
        <w:t>:264-267.</w:t>
      </w:r>
    </w:p>
    <w:p w14:paraId="6184F9F8" w14:textId="77777777" w:rsidR="005A241B" w:rsidRPr="005A241B" w:rsidRDefault="005A241B" w:rsidP="005A241B">
      <w:pPr>
        <w:pStyle w:val="EndNoteBibliography"/>
        <w:ind w:left="720" w:hanging="720"/>
      </w:pPr>
      <w:r w:rsidRPr="005A241B">
        <w:t xml:space="preserve">Westerling, A. L., H. G. Hidalgo, D. R. Cayan, and T. W. Swetnam. 2006. Warming and earlier spring increase western U.S. forest wildfire activity. Science </w:t>
      </w:r>
      <w:r w:rsidRPr="005A241B">
        <w:rPr>
          <w:b/>
        </w:rPr>
        <w:t>313</w:t>
      </w:r>
      <w:r w:rsidRPr="005A241B">
        <w:t>:940--943.</w:t>
      </w:r>
    </w:p>
    <w:p w14:paraId="17B49C53" w14:textId="1E19DECC" w:rsidR="00D653F8" w:rsidRPr="00836184" w:rsidRDefault="001A6FF3" w:rsidP="00FA51A4">
      <w:pPr>
        <w:spacing w:line="360" w:lineRule="auto"/>
      </w:pPr>
      <w:r>
        <w:fldChar w:fldCharType="end"/>
      </w:r>
    </w:p>
    <w:sectPr w:rsidR="00D653F8" w:rsidRPr="00836184" w:rsidSect="00276558">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B410E" w14:textId="77777777" w:rsidR="00EE7C32" w:rsidRDefault="00EE7C32" w:rsidP="00C26F41">
      <w:pPr>
        <w:spacing w:after="0" w:line="240" w:lineRule="auto"/>
      </w:pPr>
      <w:r>
        <w:separator/>
      </w:r>
    </w:p>
  </w:endnote>
  <w:endnote w:type="continuationSeparator" w:id="0">
    <w:p w14:paraId="0544437D" w14:textId="77777777" w:rsidR="00EE7C32" w:rsidRDefault="00EE7C32" w:rsidP="00C2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029315"/>
      <w:docPartObj>
        <w:docPartGallery w:val="Page Numbers (Bottom of Page)"/>
        <w:docPartUnique/>
      </w:docPartObj>
    </w:sdtPr>
    <w:sdtEndPr>
      <w:rPr>
        <w:noProof/>
      </w:rPr>
    </w:sdtEndPr>
    <w:sdtContent>
      <w:p w14:paraId="504C8E54" w14:textId="404C038E" w:rsidR="001C71E5" w:rsidRDefault="001C71E5">
        <w:pPr>
          <w:pStyle w:val="Footer"/>
          <w:jc w:val="center"/>
        </w:pPr>
        <w:r>
          <w:fldChar w:fldCharType="begin"/>
        </w:r>
        <w:r>
          <w:instrText xml:space="preserve"> PAGE   \* MERGEFORMAT </w:instrText>
        </w:r>
        <w:r>
          <w:fldChar w:fldCharType="separate"/>
        </w:r>
        <w:r w:rsidR="005E4BC0">
          <w:rPr>
            <w:noProof/>
          </w:rPr>
          <w:t>17</w:t>
        </w:r>
        <w:r>
          <w:rPr>
            <w:noProof/>
          </w:rPr>
          <w:fldChar w:fldCharType="end"/>
        </w:r>
      </w:p>
    </w:sdtContent>
  </w:sdt>
  <w:p w14:paraId="61B95B98" w14:textId="77777777" w:rsidR="001C71E5" w:rsidRDefault="001C71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BF042" w14:textId="77777777" w:rsidR="00EE7C32" w:rsidRDefault="00EE7C32" w:rsidP="00C26F41">
      <w:pPr>
        <w:spacing w:after="0" w:line="240" w:lineRule="auto"/>
      </w:pPr>
      <w:r>
        <w:separator/>
      </w:r>
    </w:p>
  </w:footnote>
  <w:footnote w:type="continuationSeparator" w:id="0">
    <w:p w14:paraId="405B58A5" w14:textId="77777777" w:rsidR="00EE7C32" w:rsidRDefault="00EE7C32" w:rsidP="00C2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2228A"/>
    <w:multiLevelType w:val="hybridMultilevel"/>
    <w:tmpl w:val="5C14BE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463F10"/>
    <w:multiLevelType w:val="hybridMultilevel"/>
    <w:tmpl w:val="089A4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2&lt;/SpaceAfter&gt;&lt;/ENLayout&gt;"/>
    <w:docVar w:name="EN.Libraries" w:val="&lt;Libraries&gt;&lt;/Libraries&gt;"/>
  </w:docVars>
  <w:rsids>
    <w:rsidRoot w:val="00836184"/>
    <w:rsid w:val="00004402"/>
    <w:rsid w:val="00010E48"/>
    <w:rsid w:val="00062E03"/>
    <w:rsid w:val="00086520"/>
    <w:rsid w:val="0009749D"/>
    <w:rsid w:val="000A23FF"/>
    <w:rsid w:val="000D6678"/>
    <w:rsid w:val="00101196"/>
    <w:rsid w:val="001101DF"/>
    <w:rsid w:val="00190CDA"/>
    <w:rsid w:val="001A6FF3"/>
    <w:rsid w:val="001B7629"/>
    <w:rsid w:val="001C71E5"/>
    <w:rsid w:val="001D7329"/>
    <w:rsid w:val="001F73D2"/>
    <w:rsid w:val="00226032"/>
    <w:rsid w:val="00236799"/>
    <w:rsid w:val="002452D1"/>
    <w:rsid w:val="00273CC7"/>
    <w:rsid w:val="00276558"/>
    <w:rsid w:val="00292254"/>
    <w:rsid w:val="0029358A"/>
    <w:rsid w:val="002A674B"/>
    <w:rsid w:val="002A754A"/>
    <w:rsid w:val="002B1E70"/>
    <w:rsid w:val="002C11EE"/>
    <w:rsid w:val="002C188C"/>
    <w:rsid w:val="002D49A6"/>
    <w:rsid w:val="003325C1"/>
    <w:rsid w:val="0035407F"/>
    <w:rsid w:val="00361517"/>
    <w:rsid w:val="00361A1A"/>
    <w:rsid w:val="00366235"/>
    <w:rsid w:val="00370073"/>
    <w:rsid w:val="0039686B"/>
    <w:rsid w:val="003C7BD5"/>
    <w:rsid w:val="003F4E97"/>
    <w:rsid w:val="00436368"/>
    <w:rsid w:val="004366EC"/>
    <w:rsid w:val="00441449"/>
    <w:rsid w:val="004428FE"/>
    <w:rsid w:val="0045667C"/>
    <w:rsid w:val="004654C4"/>
    <w:rsid w:val="00475226"/>
    <w:rsid w:val="004871FD"/>
    <w:rsid w:val="004C046A"/>
    <w:rsid w:val="004E0C37"/>
    <w:rsid w:val="004E2E82"/>
    <w:rsid w:val="004E5644"/>
    <w:rsid w:val="004F5438"/>
    <w:rsid w:val="004F6DDF"/>
    <w:rsid w:val="00507A1F"/>
    <w:rsid w:val="00525238"/>
    <w:rsid w:val="00565B8D"/>
    <w:rsid w:val="0057298C"/>
    <w:rsid w:val="005A241B"/>
    <w:rsid w:val="005E4BC0"/>
    <w:rsid w:val="00602E37"/>
    <w:rsid w:val="00610451"/>
    <w:rsid w:val="00665DA1"/>
    <w:rsid w:val="00672288"/>
    <w:rsid w:val="006747EA"/>
    <w:rsid w:val="006A120D"/>
    <w:rsid w:val="006B6A03"/>
    <w:rsid w:val="006C7C06"/>
    <w:rsid w:val="006F566B"/>
    <w:rsid w:val="00767680"/>
    <w:rsid w:val="007726EA"/>
    <w:rsid w:val="007A1556"/>
    <w:rsid w:val="007B49C6"/>
    <w:rsid w:val="007C16D5"/>
    <w:rsid w:val="007D7AFE"/>
    <w:rsid w:val="007E1199"/>
    <w:rsid w:val="007F0BCA"/>
    <w:rsid w:val="00836184"/>
    <w:rsid w:val="00885A37"/>
    <w:rsid w:val="008A25DB"/>
    <w:rsid w:val="008B0A11"/>
    <w:rsid w:val="008B375A"/>
    <w:rsid w:val="008C22F2"/>
    <w:rsid w:val="008D1367"/>
    <w:rsid w:val="008D7FE1"/>
    <w:rsid w:val="008F362E"/>
    <w:rsid w:val="00963F3F"/>
    <w:rsid w:val="009860B2"/>
    <w:rsid w:val="009867AE"/>
    <w:rsid w:val="009A0BD1"/>
    <w:rsid w:val="009A3D91"/>
    <w:rsid w:val="009A6220"/>
    <w:rsid w:val="009D5AE2"/>
    <w:rsid w:val="009F0375"/>
    <w:rsid w:val="00A54A22"/>
    <w:rsid w:val="00A60B1B"/>
    <w:rsid w:val="00AB5E67"/>
    <w:rsid w:val="00AD6576"/>
    <w:rsid w:val="00AE2399"/>
    <w:rsid w:val="00AE4393"/>
    <w:rsid w:val="00B06C36"/>
    <w:rsid w:val="00B1238A"/>
    <w:rsid w:val="00B2379D"/>
    <w:rsid w:val="00B44B80"/>
    <w:rsid w:val="00B5380B"/>
    <w:rsid w:val="00B75EC7"/>
    <w:rsid w:val="00B93B08"/>
    <w:rsid w:val="00BA5D6B"/>
    <w:rsid w:val="00C05A60"/>
    <w:rsid w:val="00C0702D"/>
    <w:rsid w:val="00C2301F"/>
    <w:rsid w:val="00C26F41"/>
    <w:rsid w:val="00C37347"/>
    <w:rsid w:val="00CC2683"/>
    <w:rsid w:val="00CF7359"/>
    <w:rsid w:val="00D017E0"/>
    <w:rsid w:val="00D1341B"/>
    <w:rsid w:val="00D44070"/>
    <w:rsid w:val="00DC1334"/>
    <w:rsid w:val="00DE5E34"/>
    <w:rsid w:val="00DF0AF5"/>
    <w:rsid w:val="00E34909"/>
    <w:rsid w:val="00E54A1B"/>
    <w:rsid w:val="00E71556"/>
    <w:rsid w:val="00E73FC2"/>
    <w:rsid w:val="00EA0E2E"/>
    <w:rsid w:val="00EB521D"/>
    <w:rsid w:val="00ED3902"/>
    <w:rsid w:val="00ED7719"/>
    <w:rsid w:val="00EE7C32"/>
    <w:rsid w:val="00F03CCD"/>
    <w:rsid w:val="00F07487"/>
    <w:rsid w:val="00F23E05"/>
    <w:rsid w:val="00F44265"/>
    <w:rsid w:val="00F5611C"/>
    <w:rsid w:val="00F64F08"/>
    <w:rsid w:val="00F814F0"/>
    <w:rsid w:val="00F81C8B"/>
    <w:rsid w:val="00F9271A"/>
    <w:rsid w:val="00FA51A4"/>
    <w:rsid w:val="00FA7817"/>
    <w:rsid w:val="00FB53A8"/>
    <w:rsid w:val="00FD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FD73"/>
  <w15:chartTrackingRefBased/>
  <w15:docId w15:val="{475DDEB5-81F1-4312-A4CB-B5B0DB90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F5"/>
    <w:rPr>
      <w:rFonts w:ascii="Times New Roman" w:hAnsi="Times New Roman"/>
      <w:sz w:val="24"/>
    </w:rPr>
  </w:style>
  <w:style w:type="paragraph" w:styleId="Heading1">
    <w:name w:val="heading 1"/>
    <w:basedOn w:val="Normal"/>
    <w:next w:val="Normal"/>
    <w:link w:val="Heading1Char"/>
    <w:uiPriority w:val="9"/>
    <w:qFormat/>
    <w:rsid w:val="00672288"/>
    <w:pPr>
      <w:keepNext/>
      <w:keepLines/>
      <w:spacing w:before="480" w:after="240"/>
      <w:outlineLvl w:val="0"/>
    </w:pPr>
    <w:rPr>
      <w:rFonts w:eastAsiaTheme="majorEastAsia" w:cstheme="majorBidi"/>
      <w:b/>
      <w:kern w:val="24"/>
      <w:position w:val="-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1A6FF3"/>
    <w:pPr>
      <w:spacing w:after="0"/>
      <w:jc w:val="center"/>
    </w:pPr>
    <w:rPr>
      <w:rFonts w:cs="Times New Roman"/>
      <w:noProof/>
      <w:sz w:val="22"/>
    </w:rPr>
  </w:style>
  <w:style w:type="character" w:customStyle="1" w:styleId="EndNoteBibliographyTitleChar">
    <w:name w:val="EndNote Bibliography Title Char"/>
    <w:basedOn w:val="DefaultParagraphFont"/>
    <w:link w:val="EndNoteBibliographyTitle"/>
    <w:rsid w:val="001A6FF3"/>
    <w:rPr>
      <w:rFonts w:ascii="Times New Roman" w:hAnsi="Times New Roman" w:cs="Times New Roman"/>
      <w:noProof/>
    </w:rPr>
  </w:style>
  <w:style w:type="paragraph" w:customStyle="1" w:styleId="EndNoteBibliography">
    <w:name w:val="EndNote Bibliography"/>
    <w:basedOn w:val="Normal"/>
    <w:link w:val="EndNoteBibliographyChar"/>
    <w:rsid w:val="001A6FF3"/>
    <w:pPr>
      <w:spacing w:line="240" w:lineRule="auto"/>
    </w:pPr>
    <w:rPr>
      <w:rFonts w:cs="Times New Roman"/>
      <w:noProof/>
      <w:sz w:val="22"/>
    </w:rPr>
  </w:style>
  <w:style w:type="character" w:customStyle="1" w:styleId="EndNoteBibliographyChar">
    <w:name w:val="EndNote Bibliography Char"/>
    <w:basedOn w:val="DefaultParagraphFont"/>
    <w:link w:val="EndNoteBibliography"/>
    <w:rsid w:val="001A6FF3"/>
    <w:rPr>
      <w:rFonts w:ascii="Times New Roman" w:hAnsi="Times New Roman" w:cs="Times New Roman"/>
      <w:noProof/>
    </w:rPr>
  </w:style>
  <w:style w:type="character" w:styleId="Strong">
    <w:name w:val="Strong"/>
    <w:basedOn w:val="DefaultParagraphFont"/>
    <w:uiPriority w:val="22"/>
    <w:qFormat/>
    <w:rsid w:val="00F07487"/>
    <w:rPr>
      <w:b/>
      <w:bCs/>
      <w:sz w:val="24"/>
    </w:rPr>
  </w:style>
  <w:style w:type="character" w:styleId="CommentReference">
    <w:name w:val="annotation reference"/>
    <w:basedOn w:val="DefaultParagraphFont"/>
    <w:uiPriority w:val="99"/>
    <w:semiHidden/>
    <w:unhideWhenUsed/>
    <w:rsid w:val="00CC2683"/>
    <w:rPr>
      <w:sz w:val="16"/>
      <w:szCs w:val="16"/>
    </w:rPr>
  </w:style>
  <w:style w:type="paragraph" w:styleId="CommentText">
    <w:name w:val="annotation text"/>
    <w:basedOn w:val="Normal"/>
    <w:link w:val="CommentTextChar"/>
    <w:uiPriority w:val="99"/>
    <w:semiHidden/>
    <w:unhideWhenUsed/>
    <w:rsid w:val="00CC2683"/>
    <w:pPr>
      <w:spacing w:line="240" w:lineRule="auto"/>
    </w:pPr>
    <w:rPr>
      <w:sz w:val="20"/>
      <w:szCs w:val="20"/>
    </w:rPr>
  </w:style>
  <w:style w:type="character" w:customStyle="1" w:styleId="CommentTextChar">
    <w:name w:val="Comment Text Char"/>
    <w:basedOn w:val="DefaultParagraphFont"/>
    <w:link w:val="CommentText"/>
    <w:uiPriority w:val="99"/>
    <w:semiHidden/>
    <w:rsid w:val="00CC26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C2683"/>
    <w:rPr>
      <w:b/>
      <w:bCs/>
    </w:rPr>
  </w:style>
  <w:style w:type="character" w:customStyle="1" w:styleId="CommentSubjectChar">
    <w:name w:val="Comment Subject Char"/>
    <w:basedOn w:val="CommentTextChar"/>
    <w:link w:val="CommentSubject"/>
    <w:uiPriority w:val="99"/>
    <w:semiHidden/>
    <w:rsid w:val="00CC2683"/>
    <w:rPr>
      <w:rFonts w:ascii="Times New Roman" w:hAnsi="Times New Roman"/>
      <w:b/>
      <w:bCs/>
      <w:sz w:val="20"/>
      <w:szCs w:val="20"/>
    </w:rPr>
  </w:style>
  <w:style w:type="paragraph" w:styleId="BalloonText">
    <w:name w:val="Balloon Text"/>
    <w:basedOn w:val="Normal"/>
    <w:link w:val="BalloonTextChar"/>
    <w:uiPriority w:val="99"/>
    <w:semiHidden/>
    <w:unhideWhenUsed/>
    <w:rsid w:val="00CC26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83"/>
    <w:rPr>
      <w:rFonts w:ascii="Segoe UI" w:hAnsi="Segoe UI" w:cs="Segoe UI"/>
      <w:sz w:val="18"/>
      <w:szCs w:val="18"/>
    </w:rPr>
  </w:style>
  <w:style w:type="paragraph" w:styleId="HTMLPreformatted">
    <w:name w:val="HTML Preformatted"/>
    <w:basedOn w:val="Normal"/>
    <w:link w:val="HTMLPreformattedChar"/>
    <w:uiPriority w:val="99"/>
    <w:unhideWhenUsed/>
    <w:rsid w:val="00CC2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2683"/>
    <w:rPr>
      <w:rFonts w:ascii="Courier New" w:eastAsia="Times New Roman" w:hAnsi="Courier New" w:cs="Courier New"/>
      <w:sz w:val="20"/>
      <w:szCs w:val="20"/>
    </w:rPr>
  </w:style>
  <w:style w:type="character" w:customStyle="1" w:styleId="gnkrckgcmrb">
    <w:name w:val="gnkrckgcmrb"/>
    <w:basedOn w:val="DefaultParagraphFont"/>
    <w:rsid w:val="00CC2683"/>
  </w:style>
  <w:style w:type="character" w:customStyle="1" w:styleId="gnkrckgcmsb">
    <w:name w:val="gnkrckgcmsb"/>
    <w:basedOn w:val="DefaultParagraphFont"/>
    <w:rsid w:val="00CC2683"/>
  </w:style>
  <w:style w:type="character" w:customStyle="1" w:styleId="gnkrckgcgsb">
    <w:name w:val="gnkrckgcgsb"/>
    <w:basedOn w:val="DefaultParagraphFont"/>
    <w:rsid w:val="00CC2683"/>
  </w:style>
  <w:style w:type="paragraph" w:styleId="Header">
    <w:name w:val="header"/>
    <w:basedOn w:val="Normal"/>
    <w:link w:val="HeaderChar"/>
    <w:uiPriority w:val="99"/>
    <w:unhideWhenUsed/>
    <w:rsid w:val="00C26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F41"/>
    <w:rPr>
      <w:rFonts w:ascii="Times New Roman" w:hAnsi="Times New Roman"/>
    </w:rPr>
  </w:style>
  <w:style w:type="paragraph" w:styleId="Footer">
    <w:name w:val="footer"/>
    <w:basedOn w:val="Normal"/>
    <w:link w:val="FooterChar"/>
    <w:uiPriority w:val="99"/>
    <w:unhideWhenUsed/>
    <w:rsid w:val="00C26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F41"/>
    <w:rPr>
      <w:rFonts w:ascii="Times New Roman" w:hAnsi="Times New Roman"/>
    </w:rPr>
  </w:style>
  <w:style w:type="character" w:styleId="SubtleEmphasis">
    <w:name w:val="Subtle Emphasis"/>
    <w:basedOn w:val="DefaultParagraphFont"/>
    <w:uiPriority w:val="19"/>
    <w:qFormat/>
    <w:rsid w:val="004428FE"/>
    <w:rPr>
      <w:rFonts w:ascii="Times New Roman" w:hAnsi="Times New Roman"/>
      <w:i/>
      <w:iCs/>
      <w:color w:val="404040" w:themeColor="text1" w:themeTint="BF"/>
      <w:position w:val="-6"/>
      <w:sz w:val="24"/>
    </w:rPr>
  </w:style>
  <w:style w:type="character" w:styleId="Hyperlink">
    <w:name w:val="Hyperlink"/>
    <w:basedOn w:val="DefaultParagraphFont"/>
    <w:uiPriority w:val="99"/>
    <w:unhideWhenUsed/>
    <w:rsid w:val="00672288"/>
    <w:rPr>
      <w:color w:val="0563C1" w:themeColor="hyperlink"/>
      <w:u w:val="single"/>
    </w:rPr>
  </w:style>
  <w:style w:type="character" w:customStyle="1" w:styleId="Heading1Char">
    <w:name w:val="Heading 1 Char"/>
    <w:basedOn w:val="DefaultParagraphFont"/>
    <w:link w:val="Heading1"/>
    <w:uiPriority w:val="9"/>
    <w:rsid w:val="00672288"/>
    <w:rPr>
      <w:rFonts w:ascii="Times New Roman" w:eastAsiaTheme="majorEastAsia" w:hAnsi="Times New Roman" w:cstheme="majorBidi"/>
      <w:b/>
      <w:kern w:val="24"/>
      <w:position w:val="-6"/>
      <w:sz w:val="24"/>
      <w:szCs w:val="32"/>
    </w:rPr>
  </w:style>
  <w:style w:type="paragraph" w:styleId="ListParagraph">
    <w:name w:val="List Paragraph"/>
    <w:basedOn w:val="Normal"/>
    <w:uiPriority w:val="34"/>
    <w:qFormat/>
    <w:rsid w:val="004F5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80389">
      <w:bodyDiv w:val="1"/>
      <w:marLeft w:val="0"/>
      <w:marRight w:val="0"/>
      <w:marTop w:val="0"/>
      <w:marBottom w:val="0"/>
      <w:divBdr>
        <w:top w:val="none" w:sz="0" w:space="0" w:color="auto"/>
        <w:left w:val="none" w:sz="0" w:space="0" w:color="auto"/>
        <w:bottom w:val="none" w:sz="0" w:space="0" w:color="auto"/>
        <w:right w:val="none" w:sz="0" w:space="0" w:color="auto"/>
      </w:divBdr>
    </w:div>
    <w:div w:id="290671197">
      <w:bodyDiv w:val="1"/>
      <w:marLeft w:val="0"/>
      <w:marRight w:val="0"/>
      <w:marTop w:val="0"/>
      <w:marBottom w:val="0"/>
      <w:divBdr>
        <w:top w:val="none" w:sz="0" w:space="0" w:color="auto"/>
        <w:left w:val="none" w:sz="0" w:space="0" w:color="auto"/>
        <w:bottom w:val="none" w:sz="0" w:space="0" w:color="auto"/>
        <w:right w:val="none" w:sz="0" w:space="0" w:color="auto"/>
      </w:divBdr>
    </w:div>
    <w:div w:id="525599792">
      <w:bodyDiv w:val="1"/>
      <w:marLeft w:val="0"/>
      <w:marRight w:val="0"/>
      <w:marTop w:val="0"/>
      <w:marBottom w:val="0"/>
      <w:divBdr>
        <w:top w:val="none" w:sz="0" w:space="0" w:color="auto"/>
        <w:left w:val="none" w:sz="0" w:space="0" w:color="auto"/>
        <w:bottom w:val="none" w:sz="0" w:space="0" w:color="auto"/>
        <w:right w:val="none" w:sz="0" w:space="0" w:color="auto"/>
      </w:divBdr>
    </w:div>
    <w:div w:id="586571223">
      <w:bodyDiv w:val="1"/>
      <w:marLeft w:val="0"/>
      <w:marRight w:val="0"/>
      <w:marTop w:val="0"/>
      <w:marBottom w:val="0"/>
      <w:divBdr>
        <w:top w:val="none" w:sz="0" w:space="0" w:color="auto"/>
        <w:left w:val="none" w:sz="0" w:space="0" w:color="auto"/>
        <w:bottom w:val="none" w:sz="0" w:space="0" w:color="auto"/>
        <w:right w:val="none" w:sz="0" w:space="0" w:color="auto"/>
      </w:divBdr>
    </w:div>
    <w:div w:id="943610336">
      <w:bodyDiv w:val="1"/>
      <w:marLeft w:val="0"/>
      <w:marRight w:val="0"/>
      <w:marTop w:val="0"/>
      <w:marBottom w:val="0"/>
      <w:divBdr>
        <w:top w:val="none" w:sz="0" w:space="0" w:color="auto"/>
        <w:left w:val="none" w:sz="0" w:space="0" w:color="auto"/>
        <w:bottom w:val="none" w:sz="0" w:space="0" w:color="auto"/>
        <w:right w:val="none" w:sz="0" w:space="0" w:color="auto"/>
      </w:divBdr>
    </w:div>
    <w:div w:id="1365014320">
      <w:bodyDiv w:val="1"/>
      <w:marLeft w:val="0"/>
      <w:marRight w:val="0"/>
      <w:marTop w:val="0"/>
      <w:marBottom w:val="0"/>
      <w:divBdr>
        <w:top w:val="none" w:sz="0" w:space="0" w:color="auto"/>
        <w:left w:val="none" w:sz="0" w:space="0" w:color="auto"/>
        <w:bottom w:val="none" w:sz="0" w:space="0" w:color="auto"/>
        <w:right w:val="none" w:sz="0" w:space="0" w:color="auto"/>
      </w:divBdr>
    </w:div>
    <w:div w:id="1467235555">
      <w:bodyDiv w:val="1"/>
      <w:marLeft w:val="0"/>
      <w:marRight w:val="0"/>
      <w:marTop w:val="0"/>
      <w:marBottom w:val="0"/>
      <w:divBdr>
        <w:top w:val="none" w:sz="0" w:space="0" w:color="auto"/>
        <w:left w:val="none" w:sz="0" w:space="0" w:color="auto"/>
        <w:bottom w:val="none" w:sz="0" w:space="0" w:color="auto"/>
        <w:right w:val="none" w:sz="0" w:space="0" w:color="auto"/>
      </w:divBdr>
    </w:div>
    <w:div w:id="1865247061">
      <w:bodyDiv w:val="1"/>
      <w:marLeft w:val="0"/>
      <w:marRight w:val="0"/>
      <w:marTop w:val="0"/>
      <w:marBottom w:val="0"/>
      <w:divBdr>
        <w:top w:val="none" w:sz="0" w:space="0" w:color="auto"/>
        <w:left w:val="none" w:sz="0" w:space="0" w:color="auto"/>
        <w:bottom w:val="none" w:sz="0" w:space="0" w:color="auto"/>
        <w:right w:val="none" w:sz="0" w:space="0" w:color="auto"/>
      </w:divBdr>
    </w:div>
    <w:div w:id="1926260584">
      <w:bodyDiv w:val="1"/>
      <w:marLeft w:val="0"/>
      <w:marRight w:val="0"/>
      <w:marTop w:val="0"/>
      <w:marBottom w:val="0"/>
      <w:divBdr>
        <w:top w:val="none" w:sz="0" w:space="0" w:color="auto"/>
        <w:left w:val="none" w:sz="0" w:space="0" w:color="auto"/>
        <w:bottom w:val="none" w:sz="0" w:space="0" w:color="auto"/>
        <w:right w:val="none" w:sz="0" w:space="0" w:color="auto"/>
      </w:divBdr>
    </w:div>
    <w:div w:id="207200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3360</TotalTime>
  <Pages>17</Pages>
  <Words>6262</Words>
  <Characters>35696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G Nemens</dc:creator>
  <cp:keywords/>
  <dc:description/>
  <cp:lastModifiedBy>Deborah G Nemens</cp:lastModifiedBy>
  <cp:revision>45</cp:revision>
  <cp:lastPrinted>2018-03-28T20:01:00Z</cp:lastPrinted>
  <dcterms:created xsi:type="dcterms:W3CDTF">2018-03-01T18:38:00Z</dcterms:created>
  <dcterms:modified xsi:type="dcterms:W3CDTF">2018-05-17T20:49:00Z</dcterms:modified>
</cp:coreProperties>
</file>